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575" w:rsidRPr="005E1575" w:rsidRDefault="005E1575" w:rsidP="005E1575">
      <w:pPr>
        <w:widowControl/>
        <w:shd w:val="clear" w:color="auto" w:fill="FFFFFF"/>
        <w:spacing w:before="150" w:after="150" w:line="378" w:lineRule="atLeast"/>
        <w:jc w:val="left"/>
        <w:rPr>
          <w:rFonts w:ascii="Verdana" w:eastAsia="宋体" w:hAnsi="Verdana" w:cs="宋体"/>
          <w:color w:val="333333"/>
          <w:kern w:val="0"/>
          <w:szCs w:val="21"/>
        </w:rPr>
      </w:pPr>
      <w:r w:rsidRPr="005E1575">
        <w:rPr>
          <w:rFonts w:ascii="Verdana" w:eastAsia="宋体" w:hAnsi="Verdana" w:cs="宋体"/>
          <w:color w:val="333333"/>
          <w:kern w:val="0"/>
          <w:szCs w:val="21"/>
        </w:rPr>
        <w:t>（注：下面用</w:t>
      </w:r>
      <w:r w:rsidRPr="005E1575">
        <w:rPr>
          <w:rFonts w:ascii="Verdana" w:eastAsia="宋体" w:hAnsi="Verdana" w:cs="宋体"/>
          <w:color w:val="333333"/>
          <w:kern w:val="0"/>
          <w:szCs w:val="21"/>
        </w:rPr>
        <w:t xml:space="preserve"> [$] </w:t>
      </w:r>
      <w:r w:rsidRPr="005E1575">
        <w:rPr>
          <w:rFonts w:ascii="Verdana" w:eastAsia="宋体" w:hAnsi="Verdana" w:cs="宋体"/>
          <w:color w:val="333333"/>
          <w:kern w:val="0"/>
          <w:szCs w:val="21"/>
        </w:rPr>
        <w:t>标注的表示收费工具，但部分收费工具针对开源软件的开发</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部署</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托管是免费的）</w:t>
      </w:r>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API</w:t>
      </w:r>
    </w:p>
    <w:p w:rsidR="005E1575" w:rsidRPr="005E1575" w:rsidRDefault="005E1575" w:rsidP="005E1575">
      <w:pPr>
        <w:widowControl/>
        <w:numPr>
          <w:ilvl w:val="0"/>
          <w:numId w:val="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框架</w:t>
      </w:r>
    </w:p>
    <w:p w:rsidR="005E1575" w:rsidRPr="005E1575" w:rsidRDefault="005E1575" w:rsidP="005E1575">
      <w:pPr>
        <w:widowControl/>
        <w:numPr>
          <w:ilvl w:val="1"/>
          <w:numId w:val="2"/>
        </w:numPr>
        <w:shd w:val="clear" w:color="auto" w:fill="FFFFFF"/>
        <w:spacing w:line="378" w:lineRule="atLeast"/>
        <w:ind w:left="1200"/>
        <w:jc w:val="left"/>
        <w:rPr>
          <w:rFonts w:ascii="Verdana" w:eastAsia="宋体" w:hAnsi="Verdana" w:cs="宋体"/>
          <w:color w:val="333333"/>
          <w:kern w:val="0"/>
          <w:szCs w:val="21"/>
        </w:rPr>
      </w:pPr>
      <w:r w:rsidRPr="005E1575">
        <w:rPr>
          <w:rFonts w:ascii="Verdana" w:eastAsia="宋体" w:hAnsi="Verdana" w:cs="宋体"/>
          <w:color w:val="333333"/>
          <w:kern w:val="0"/>
          <w:szCs w:val="21"/>
        </w:rPr>
        <w:t>NancyFx</w:t>
      </w:r>
      <w:r w:rsidRPr="005E1575">
        <w:rPr>
          <w:rFonts w:ascii="Verdana" w:eastAsia="宋体" w:hAnsi="Verdana" w:cs="宋体"/>
          <w:color w:val="333333"/>
          <w:kern w:val="0"/>
          <w:szCs w:val="21"/>
        </w:rPr>
        <w:t>：轻量、用于构建</w:t>
      </w:r>
      <w:r w:rsidRPr="005E1575">
        <w:rPr>
          <w:rFonts w:ascii="Verdana" w:eastAsia="宋体" w:hAnsi="Verdana" w:cs="宋体"/>
          <w:color w:val="333333"/>
          <w:kern w:val="0"/>
          <w:szCs w:val="21"/>
        </w:rPr>
        <w:t xml:space="preserve"> HTTP </w:t>
      </w:r>
      <w:r w:rsidRPr="005E1575">
        <w:rPr>
          <w:rFonts w:ascii="Verdana" w:eastAsia="宋体" w:hAnsi="Verdana" w:cs="宋体"/>
          <w:color w:val="333333"/>
          <w:kern w:val="0"/>
          <w:szCs w:val="21"/>
        </w:rPr>
        <w:t>基础服务的非正式（</w:t>
      </w:r>
      <w:r w:rsidRPr="005E1575">
        <w:rPr>
          <w:rFonts w:ascii="Verdana" w:eastAsia="宋体" w:hAnsi="Verdana" w:cs="宋体"/>
          <w:color w:val="333333"/>
          <w:kern w:val="0"/>
          <w:szCs w:val="21"/>
        </w:rPr>
        <w:t>low-ceremony</w:t>
      </w:r>
      <w:r w:rsidRPr="005E1575">
        <w:rPr>
          <w:rFonts w:ascii="Verdana" w:eastAsia="宋体" w:hAnsi="Verdana" w:cs="宋体"/>
          <w:color w:val="333333"/>
          <w:kern w:val="0"/>
          <w:szCs w:val="21"/>
        </w:rPr>
        <w:t>）框架，基于</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及</w:t>
      </w:r>
      <w:r w:rsidRPr="005E1575">
        <w:rPr>
          <w:rFonts w:ascii="Verdana" w:eastAsia="宋体" w:hAnsi="Verdana" w:cs="宋体"/>
          <w:color w:val="333333"/>
          <w:kern w:val="0"/>
          <w:szCs w:val="21"/>
        </w:rPr>
        <w:t xml:space="preserve"> Mono </w:t>
      </w:r>
      <w:r w:rsidRPr="005E1575">
        <w:rPr>
          <w:rFonts w:ascii="Verdana" w:eastAsia="宋体" w:hAnsi="Verdana" w:cs="宋体"/>
          <w:color w:val="333333"/>
          <w:kern w:val="0"/>
          <w:szCs w:val="21"/>
        </w:rPr>
        <w:t>平台。</w:t>
      </w:r>
      <w:hyperlink r:id="rId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1"/>
          <w:numId w:val="2"/>
        </w:numPr>
        <w:shd w:val="clear" w:color="auto" w:fill="FFFFFF"/>
        <w:spacing w:line="378" w:lineRule="atLeast"/>
        <w:ind w:left="1200"/>
        <w:jc w:val="left"/>
        <w:rPr>
          <w:rFonts w:ascii="Verdana" w:eastAsia="宋体" w:hAnsi="Verdana" w:cs="宋体"/>
          <w:color w:val="333333"/>
          <w:kern w:val="0"/>
          <w:szCs w:val="21"/>
        </w:rPr>
      </w:pPr>
      <w:r w:rsidRPr="005E1575">
        <w:rPr>
          <w:rFonts w:ascii="Verdana" w:eastAsia="宋体" w:hAnsi="Verdana" w:cs="宋体"/>
          <w:color w:val="333333"/>
          <w:kern w:val="0"/>
          <w:szCs w:val="21"/>
        </w:rPr>
        <w:t>ASP.NET WebAPI</w:t>
      </w:r>
      <w:r w:rsidRPr="005E1575">
        <w:rPr>
          <w:rFonts w:ascii="Verdana" w:eastAsia="宋体" w:hAnsi="Verdana" w:cs="宋体"/>
          <w:color w:val="333333"/>
          <w:kern w:val="0"/>
          <w:szCs w:val="21"/>
        </w:rPr>
        <w:t>：快捷创建</w:t>
      </w:r>
      <w:r w:rsidRPr="005E1575">
        <w:rPr>
          <w:rFonts w:ascii="Verdana" w:eastAsia="宋体" w:hAnsi="Verdana" w:cs="宋体"/>
          <w:color w:val="333333"/>
          <w:kern w:val="0"/>
          <w:szCs w:val="21"/>
        </w:rPr>
        <w:t xml:space="preserve"> HTTP </w:t>
      </w:r>
      <w:r w:rsidRPr="005E1575">
        <w:rPr>
          <w:rFonts w:ascii="Verdana" w:eastAsia="宋体" w:hAnsi="Verdana" w:cs="宋体"/>
          <w:color w:val="333333"/>
          <w:kern w:val="0"/>
          <w:szCs w:val="21"/>
        </w:rPr>
        <w:t>服务的框架，可以广泛用于多种不同的客户端，包括浏览器和移动设备。</w:t>
      </w:r>
      <w:hyperlink r:id="rId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1"/>
          <w:numId w:val="2"/>
        </w:numPr>
        <w:shd w:val="clear" w:color="auto" w:fill="FFFFFF"/>
        <w:spacing w:line="378" w:lineRule="atLeast"/>
        <w:ind w:left="1200"/>
        <w:jc w:val="left"/>
        <w:rPr>
          <w:rFonts w:ascii="Verdana" w:eastAsia="宋体" w:hAnsi="Verdana" w:cs="宋体"/>
          <w:color w:val="333333"/>
          <w:kern w:val="0"/>
          <w:szCs w:val="21"/>
        </w:rPr>
      </w:pPr>
      <w:r w:rsidRPr="005E1575">
        <w:rPr>
          <w:rFonts w:ascii="Verdana" w:eastAsia="宋体" w:hAnsi="Verdana" w:cs="宋体"/>
          <w:color w:val="333333"/>
          <w:kern w:val="0"/>
          <w:szCs w:val="21"/>
        </w:rPr>
        <w:t>ServiceStack</w:t>
      </w:r>
      <w:r w:rsidRPr="005E1575">
        <w:rPr>
          <w:rFonts w:ascii="Verdana" w:eastAsia="宋体" w:hAnsi="Verdana" w:cs="宋体"/>
          <w:color w:val="333333"/>
          <w:kern w:val="0"/>
          <w:szCs w:val="21"/>
        </w:rPr>
        <w:t>：架构缜密、速度飞快、令人愉悦的</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服务。</w:t>
      </w:r>
      <w:hyperlink r:id="rId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1"/>
          <w:numId w:val="2"/>
        </w:numPr>
        <w:shd w:val="clear" w:color="auto" w:fill="FFFFFF"/>
        <w:spacing w:line="378" w:lineRule="atLeast"/>
        <w:ind w:left="1200"/>
        <w:jc w:val="left"/>
        <w:rPr>
          <w:rFonts w:ascii="Verdana" w:eastAsia="宋体" w:hAnsi="Verdana" w:cs="宋体"/>
          <w:color w:val="333333"/>
          <w:kern w:val="0"/>
          <w:szCs w:val="21"/>
        </w:rPr>
      </w:pPr>
      <w:r w:rsidRPr="005E1575">
        <w:rPr>
          <w:rFonts w:ascii="Verdana" w:eastAsia="宋体" w:hAnsi="Verdana" w:cs="宋体"/>
          <w:color w:val="333333"/>
          <w:kern w:val="0"/>
          <w:szCs w:val="21"/>
        </w:rPr>
        <w:t>Nelibur</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Nelibur </w:t>
      </w:r>
      <w:r w:rsidRPr="005E1575">
        <w:rPr>
          <w:rFonts w:ascii="Verdana" w:eastAsia="宋体" w:hAnsi="Verdana" w:cs="宋体"/>
          <w:color w:val="333333"/>
          <w:kern w:val="0"/>
          <w:szCs w:val="21"/>
        </w:rPr>
        <w:t>是一个使用纯</w:t>
      </w:r>
      <w:r w:rsidRPr="005E1575">
        <w:rPr>
          <w:rFonts w:ascii="Verdana" w:eastAsia="宋体" w:hAnsi="Verdana" w:cs="宋体"/>
          <w:color w:val="333333"/>
          <w:kern w:val="0"/>
          <w:szCs w:val="21"/>
        </w:rPr>
        <w:t xml:space="preserve"> WCF </w:t>
      </w:r>
      <w:r w:rsidRPr="005E1575">
        <w:rPr>
          <w:rFonts w:ascii="Verdana" w:eastAsia="宋体" w:hAnsi="Verdana" w:cs="宋体"/>
          <w:color w:val="333333"/>
          <w:kern w:val="0"/>
          <w:szCs w:val="21"/>
        </w:rPr>
        <w:t>构建的基于消息的</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服务框架。</w:t>
      </w:r>
      <w:r w:rsidRPr="005E1575">
        <w:rPr>
          <w:rFonts w:ascii="Verdana" w:eastAsia="宋体" w:hAnsi="Verdana" w:cs="宋体"/>
          <w:color w:val="333333"/>
          <w:kern w:val="0"/>
          <w:szCs w:val="21"/>
        </w:rPr>
        <w:t xml:space="preserve">Nelibur </w:t>
      </w:r>
      <w:r w:rsidRPr="005E1575">
        <w:rPr>
          <w:rFonts w:ascii="Verdana" w:eastAsia="宋体" w:hAnsi="Verdana" w:cs="宋体"/>
          <w:color w:val="333333"/>
          <w:kern w:val="0"/>
          <w:szCs w:val="21"/>
        </w:rPr>
        <w:t>可以便捷地创建高性能、基于消息的</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服务，使得你全面拥有</w:t>
      </w:r>
      <w:r w:rsidRPr="005E1575">
        <w:rPr>
          <w:rFonts w:ascii="Verdana" w:eastAsia="宋体" w:hAnsi="Verdana" w:cs="宋体"/>
          <w:color w:val="333333"/>
          <w:kern w:val="0"/>
          <w:szCs w:val="21"/>
        </w:rPr>
        <w:t xml:space="preserve"> WCF </w:t>
      </w:r>
      <w:r w:rsidRPr="005E1575">
        <w:rPr>
          <w:rFonts w:ascii="Verdana" w:eastAsia="宋体" w:hAnsi="Verdana" w:cs="宋体"/>
          <w:color w:val="333333"/>
          <w:kern w:val="0"/>
          <w:szCs w:val="21"/>
        </w:rPr>
        <w:t>的强大能力。</w:t>
      </w:r>
      <w:hyperlink r:id="rId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WebAPI Contrib</w:t>
      </w:r>
      <w:r w:rsidRPr="005E1575">
        <w:rPr>
          <w:rFonts w:ascii="Verdana" w:eastAsia="宋体" w:hAnsi="Verdana" w:cs="宋体"/>
          <w:color w:val="333333"/>
          <w:kern w:val="0"/>
          <w:szCs w:val="21"/>
        </w:rPr>
        <w:t>：帮助你提高</w:t>
      </w:r>
      <w:r w:rsidRPr="005E1575">
        <w:rPr>
          <w:rFonts w:ascii="Verdana" w:eastAsia="宋体" w:hAnsi="Verdana" w:cs="宋体"/>
          <w:color w:val="333333"/>
          <w:kern w:val="0"/>
          <w:szCs w:val="21"/>
        </w:rPr>
        <w:t xml:space="preserve"> ASP.NET Web API </w:t>
      </w:r>
      <w:r w:rsidRPr="005E1575">
        <w:rPr>
          <w:rFonts w:ascii="Verdana" w:eastAsia="宋体" w:hAnsi="Verdana" w:cs="宋体"/>
          <w:color w:val="333333"/>
          <w:kern w:val="0"/>
          <w:szCs w:val="21"/>
        </w:rPr>
        <w:t>能力的开源项目集合。</w:t>
      </w:r>
      <w:hyperlink r:id="rId10"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应用框架（</w:t>
      </w:r>
      <w:r w:rsidRPr="005E1575">
        <w:rPr>
          <w:rFonts w:ascii="Verdana" w:eastAsia="宋体" w:hAnsi="Verdana" w:cs="宋体"/>
          <w:b/>
          <w:bCs/>
          <w:color w:val="333333"/>
          <w:kern w:val="0"/>
          <w:sz w:val="32"/>
          <w:szCs w:val="32"/>
        </w:rPr>
        <w:t>Application Frameworks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ASP.NET Boilerplate</w:t>
      </w:r>
      <w:r w:rsidRPr="005E1575">
        <w:rPr>
          <w:rFonts w:ascii="Verdana" w:eastAsia="宋体" w:hAnsi="Verdana" w:cs="宋体"/>
          <w:color w:val="333333"/>
          <w:kern w:val="0"/>
          <w:szCs w:val="21"/>
        </w:rPr>
        <w:t>：现代</w:t>
      </w:r>
      <w:r w:rsidRPr="005E1575">
        <w:rPr>
          <w:rFonts w:ascii="Verdana" w:eastAsia="宋体" w:hAnsi="Verdana" w:cs="宋体"/>
          <w:color w:val="333333"/>
          <w:kern w:val="0"/>
          <w:szCs w:val="21"/>
        </w:rPr>
        <w:t xml:space="preserve"> ASP.NET MVC web </w:t>
      </w:r>
      <w:r w:rsidRPr="005E1575">
        <w:rPr>
          <w:rFonts w:ascii="Verdana" w:eastAsia="宋体" w:hAnsi="Verdana" w:cs="宋体"/>
          <w:color w:val="333333"/>
          <w:kern w:val="0"/>
          <w:szCs w:val="21"/>
        </w:rPr>
        <w:t>应用程序的入门，包含最佳实践和最流行的工具。</w:t>
      </w:r>
      <w:hyperlink r:id="rId1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Orleans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Orleans </w:t>
      </w:r>
      <w:r w:rsidRPr="005E1575">
        <w:rPr>
          <w:rFonts w:ascii="Verdana" w:eastAsia="宋体" w:hAnsi="Verdana" w:cs="宋体"/>
          <w:color w:val="333333"/>
          <w:kern w:val="0"/>
          <w:szCs w:val="21"/>
        </w:rPr>
        <w:t>框架提供了直接构建分布式、大规模计算应用的方法，无需学习和使用复杂的并行或扩展模型。</w:t>
      </w:r>
      <w:hyperlink r:id="rId1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CoreFX</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corefx </w:t>
      </w:r>
      <w:r w:rsidRPr="005E1575">
        <w:rPr>
          <w:rFonts w:ascii="Verdana" w:eastAsia="宋体" w:hAnsi="Verdana" w:cs="宋体"/>
          <w:color w:val="333333"/>
          <w:kern w:val="0"/>
          <w:szCs w:val="21"/>
        </w:rPr>
        <w:t>仓库包含了</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核心功能库的实现（被称为</w:t>
      </w:r>
      <w:r w:rsidRPr="005E1575">
        <w:rPr>
          <w:rFonts w:ascii="Verdana" w:eastAsia="宋体" w:hAnsi="Verdana" w:cs="宋体"/>
          <w:color w:val="333333"/>
          <w:kern w:val="0"/>
          <w:szCs w:val="21"/>
        </w:rPr>
        <w:t>“CoreFX”</w:t>
      </w:r>
      <w:r w:rsidRPr="005E1575">
        <w:rPr>
          <w:rFonts w:ascii="Verdana" w:eastAsia="宋体" w:hAnsi="Verdana" w:cs="宋体"/>
          <w:color w:val="333333"/>
          <w:kern w:val="0"/>
          <w:szCs w:val="21"/>
        </w:rPr>
        <w:t>）。包含了</w:t>
      </w:r>
      <w:r w:rsidRPr="005E1575">
        <w:rPr>
          <w:rFonts w:ascii="Verdana" w:eastAsia="宋体" w:hAnsi="Verdana" w:cs="宋体"/>
          <w:color w:val="333333"/>
          <w:kern w:val="0"/>
          <w:szCs w:val="21"/>
        </w:rPr>
        <w:t xml:space="preserve"> System.Collections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System.IO</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System.Xml </w:t>
      </w:r>
      <w:r w:rsidRPr="005E1575">
        <w:rPr>
          <w:rFonts w:ascii="Verdana" w:eastAsia="宋体" w:hAnsi="Verdana" w:cs="宋体"/>
          <w:color w:val="333333"/>
          <w:kern w:val="0"/>
          <w:szCs w:val="21"/>
        </w:rPr>
        <w:t>以及诸多其它组件。目前构建并运行于</w:t>
      </w:r>
      <w:r w:rsidRPr="005E1575">
        <w:rPr>
          <w:rFonts w:ascii="Verdana" w:eastAsia="宋体" w:hAnsi="Verdana" w:cs="宋体"/>
          <w:color w:val="333333"/>
          <w:kern w:val="0"/>
          <w:szCs w:val="21"/>
        </w:rPr>
        <w:t xml:space="preserve"> Windows </w:t>
      </w:r>
      <w:r w:rsidRPr="005E1575">
        <w:rPr>
          <w:rFonts w:ascii="Verdana" w:eastAsia="宋体" w:hAnsi="Verdana" w:cs="宋体"/>
          <w:color w:val="333333"/>
          <w:kern w:val="0"/>
          <w:szCs w:val="21"/>
        </w:rPr>
        <w:t>平台。你可以关注这个仓库，了解在未来的几个月内即将增加的对</w:t>
      </w:r>
      <w:r w:rsidRPr="005E1575">
        <w:rPr>
          <w:rFonts w:ascii="Verdana" w:eastAsia="宋体" w:hAnsi="Verdana" w:cs="宋体"/>
          <w:color w:val="333333"/>
          <w:kern w:val="0"/>
          <w:szCs w:val="21"/>
        </w:rPr>
        <w:t xml:space="preserve"> Linux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Mac </w:t>
      </w:r>
      <w:r w:rsidRPr="005E1575">
        <w:rPr>
          <w:rFonts w:ascii="Verdana" w:eastAsia="宋体" w:hAnsi="Verdana" w:cs="宋体"/>
          <w:color w:val="333333"/>
          <w:kern w:val="0"/>
          <w:szCs w:val="21"/>
        </w:rPr>
        <w:t>的支持。</w:t>
      </w:r>
      <w:hyperlink r:id="rId1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CSLA .NET</w:t>
      </w:r>
      <w:r w:rsidRPr="005E1575">
        <w:rPr>
          <w:rFonts w:ascii="Verdana" w:eastAsia="宋体" w:hAnsi="Verdana" w:cs="宋体"/>
          <w:color w:val="333333"/>
          <w:kern w:val="0"/>
          <w:szCs w:val="21"/>
        </w:rPr>
        <w:t>：业务层开发框架</w:t>
      </w:r>
      <w:r w:rsidRPr="005E1575">
        <w:rPr>
          <w:rFonts w:ascii="Verdana" w:eastAsia="宋体" w:hAnsi="Verdana" w:cs="宋体"/>
          <w:color w:val="333333"/>
          <w:kern w:val="0"/>
          <w:szCs w:val="21"/>
        </w:rPr>
        <w:t> </w:t>
      </w:r>
      <w:hyperlink r:id="rId14" w:history="1">
        <w:r w:rsidRPr="005E1575">
          <w:rPr>
            <w:rFonts w:ascii="Verdana" w:eastAsia="宋体" w:hAnsi="Verdana" w:cs="宋体"/>
            <w:color w:val="000000"/>
            <w:kern w:val="0"/>
            <w:szCs w:val="21"/>
          </w:rPr>
          <w:t>http://www.cslanet.com</w:t>
        </w:r>
      </w:hyperlink>
      <w:r w:rsidRPr="005E1575">
        <w:rPr>
          <w:rFonts w:ascii="Verdana" w:eastAsia="宋体" w:hAnsi="Verdana" w:cs="宋体"/>
          <w:color w:val="333333"/>
          <w:kern w:val="0"/>
          <w:szCs w:val="21"/>
        </w:rPr>
        <w:t>。</w:t>
      </w:r>
      <w:hyperlink r:id="rId1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Mono</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Mono </w:t>
      </w:r>
      <w:r w:rsidRPr="005E1575">
        <w:rPr>
          <w:rFonts w:ascii="Verdana" w:eastAsia="宋体" w:hAnsi="Verdana" w:cs="宋体"/>
          <w:color w:val="333333"/>
          <w:kern w:val="0"/>
          <w:szCs w:val="21"/>
        </w:rPr>
        <w:t>是</w:t>
      </w:r>
      <w:r w:rsidRPr="005E1575">
        <w:rPr>
          <w:rFonts w:ascii="Verdana" w:eastAsia="宋体" w:hAnsi="Verdana" w:cs="宋体"/>
          <w:color w:val="333333"/>
          <w:kern w:val="0"/>
          <w:szCs w:val="21"/>
        </w:rPr>
        <w:t xml:space="preserve"> ECMA CLI</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 </w:t>
      </w:r>
      <w:r w:rsidRPr="005E1575">
        <w:rPr>
          <w:rFonts w:ascii="Verdana" w:eastAsia="宋体" w:hAnsi="Verdana" w:cs="宋体"/>
          <w:color w:val="333333"/>
          <w:kern w:val="0"/>
          <w:szCs w:val="21"/>
        </w:rPr>
        <w:t>以及</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的开源实现。</w:t>
      </w:r>
      <w:hyperlink r:id="rId1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Mono-Addins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Mono.Addins </w:t>
      </w:r>
      <w:r w:rsidRPr="005E1575">
        <w:rPr>
          <w:rFonts w:ascii="Verdana" w:eastAsia="宋体" w:hAnsi="Verdana" w:cs="宋体"/>
          <w:color w:val="333333"/>
          <w:kern w:val="0"/>
          <w:szCs w:val="21"/>
        </w:rPr>
        <w:t>是一个通用框架，用于创建可扩展的应用程序</w:t>
      </w:r>
      <w:del w:id="0" w:author="Unknown">
        <w:r w:rsidRPr="005E1575">
          <w:rPr>
            <w:rFonts w:ascii="Verdana" w:eastAsia="宋体" w:hAnsi="Verdana" w:cs="宋体"/>
            <w:color w:val="333333"/>
            <w:kern w:val="0"/>
            <w:szCs w:val="21"/>
          </w:rPr>
          <w:delText>，</w:delText>
        </w:r>
      </w:del>
      <w:r w:rsidRPr="005E1575">
        <w:rPr>
          <w:rFonts w:ascii="Verdana" w:eastAsia="宋体" w:hAnsi="Verdana" w:cs="宋体"/>
          <w:color w:val="333333"/>
          <w:kern w:val="0"/>
          <w:szCs w:val="21"/>
        </w:rPr>
        <w:t>以及这些应用程序的扩展插件。</w:t>
      </w:r>
      <w:hyperlink r:id="rId1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Spring.Net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Spring.NET </w:t>
      </w:r>
      <w:r w:rsidRPr="005E1575">
        <w:rPr>
          <w:rFonts w:ascii="Verdana" w:eastAsia="宋体" w:hAnsi="Verdana" w:cs="宋体"/>
          <w:color w:val="333333"/>
          <w:kern w:val="0"/>
          <w:szCs w:val="21"/>
        </w:rPr>
        <w:t>是一个开源的应用程序框架，可以便捷地创建企业级</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项目。</w:t>
      </w:r>
      <w:hyperlink r:id="rId18"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应用模板（</w:t>
      </w:r>
      <w:r w:rsidRPr="005E1575">
        <w:rPr>
          <w:rFonts w:ascii="Verdana" w:eastAsia="宋体" w:hAnsi="Verdana" w:cs="宋体"/>
          <w:b/>
          <w:bCs/>
          <w:color w:val="333333"/>
          <w:kern w:val="0"/>
          <w:sz w:val="32"/>
          <w:szCs w:val="32"/>
        </w:rPr>
        <w:t>Application Templates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MVC.Template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ASP.NET MVC 5 </w:t>
      </w:r>
      <w:r w:rsidRPr="005E1575">
        <w:rPr>
          <w:rFonts w:ascii="Verdana" w:eastAsia="宋体" w:hAnsi="Verdana" w:cs="宋体"/>
          <w:color w:val="333333"/>
          <w:kern w:val="0"/>
          <w:szCs w:val="21"/>
        </w:rPr>
        <w:t>入门项目模板。</w:t>
      </w:r>
      <w:hyperlink r:id="rId1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ProjectScaffold</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F# </w:t>
      </w:r>
      <w:r w:rsidRPr="005E1575">
        <w:rPr>
          <w:rFonts w:ascii="Verdana" w:eastAsia="宋体" w:hAnsi="Verdana" w:cs="宋体"/>
          <w:color w:val="333333"/>
          <w:kern w:val="0"/>
          <w:szCs w:val="21"/>
        </w:rPr>
        <w:t>基金会推荐的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解决方案的原型</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包括文件系统的搭建、用于管理依赖的</w:t>
      </w:r>
      <w:r w:rsidRPr="005E1575">
        <w:rPr>
          <w:rFonts w:ascii="Verdana" w:eastAsia="宋体" w:hAnsi="Verdana" w:cs="宋体"/>
          <w:color w:val="333333"/>
          <w:kern w:val="0"/>
          <w:szCs w:val="21"/>
        </w:rPr>
        <w:t xml:space="preserve"> Paket </w:t>
      </w:r>
      <w:r w:rsidRPr="005E1575">
        <w:rPr>
          <w:rFonts w:ascii="Verdana" w:eastAsia="宋体" w:hAnsi="Verdana" w:cs="宋体"/>
          <w:color w:val="333333"/>
          <w:kern w:val="0"/>
          <w:szCs w:val="21"/>
        </w:rPr>
        <w:t>以及用于自动化构建、测试的</w:t>
      </w:r>
      <w:r w:rsidRPr="005E1575">
        <w:rPr>
          <w:rFonts w:ascii="Verdana" w:eastAsia="宋体" w:hAnsi="Verdana" w:cs="宋体"/>
          <w:color w:val="333333"/>
          <w:kern w:val="0"/>
          <w:szCs w:val="21"/>
        </w:rPr>
        <w:t xml:space="preserve"> FAKE</w:t>
      </w:r>
      <w:r w:rsidRPr="005E1575">
        <w:rPr>
          <w:rFonts w:ascii="Verdana" w:eastAsia="宋体" w:hAnsi="Verdana" w:cs="宋体"/>
          <w:color w:val="333333"/>
          <w:kern w:val="0"/>
          <w:szCs w:val="21"/>
        </w:rPr>
        <w:t>。默认情况下，构建流程也会对文档进行编译，并生成</w:t>
      </w:r>
      <w:r w:rsidRPr="005E1575">
        <w:rPr>
          <w:rFonts w:ascii="Verdana" w:eastAsia="宋体" w:hAnsi="Verdana" w:cs="宋体"/>
          <w:color w:val="333333"/>
          <w:kern w:val="0"/>
          <w:szCs w:val="21"/>
        </w:rPr>
        <w:t xml:space="preserve"> NuGet </w:t>
      </w:r>
      <w:r w:rsidRPr="005E1575">
        <w:rPr>
          <w:rFonts w:ascii="Verdana" w:eastAsia="宋体" w:hAnsi="Verdana" w:cs="宋体"/>
          <w:color w:val="333333"/>
          <w:kern w:val="0"/>
          <w:szCs w:val="21"/>
        </w:rPr>
        <w:t>程序包。</w:t>
      </w:r>
      <w:hyperlink r:id="rId2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Side-Waffle </w:t>
      </w:r>
      <w:r w:rsidRPr="005E1575">
        <w:rPr>
          <w:rFonts w:ascii="Verdana" w:eastAsia="宋体" w:hAnsi="Verdana" w:cs="宋体"/>
          <w:color w:val="333333"/>
          <w:kern w:val="0"/>
          <w:szCs w:val="21"/>
        </w:rPr>
        <w:t>：包含大量有用的</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和桌面开发模板。</w:t>
      </w:r>
      <w:hyperlink r:id="rId21" w:history="1">
        <w:r w:rsidRPr="005E1575">
          <w:rPr>
            <w:rFonts w:ascii="Verdana" w:eastAsia="宋体" w:hAnsi="Verdana" w:cs="宋体"/>
            <w:color w:val="000000"/>
            <w:kern w:val="0"/>
            <w:szCs w:val="21"/>
          </w:rPr>
          <w:t>Side-Waffle</w:t>
        </w:r>
      </w:hyperlink>
    </w:p>
    <w:p w:rsidR="005E1575" w:rsidRPr="005E1575" w:rsidRDefault="005E1575" w:rsidP="005E1575">
      <w:pPr>
        <w:widowControl/>
        <w:numPr>
          <w:ilvl w:val="0"/>
          <w:numId w:val="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Template10 </w:t>
      </w:r>
      <w:r w:rsidRPr="005E1575">
        <w:rPr>
          <w:rFonts w:ascii="Verdana" w:eastAsia="宋体" w:hAnsi="Verdana" w:cs="宋体"/>
          <w:color w:val="333333"/>
          <w:kern w:val="0"/>
          <w:szCs w:val="21"/>
        </w:rPr>
        <w:t>：带有设计模式的</w:t>
      </w:r>
      <w:r w:rsidRPr="005E1575">
        <w:rPr>
          <w:rFonts w:ascii="Verdana" w:eastAsia="宋体" w:hAnsi="Verdana" w:cs="宋体"/>
          <w:color w:val="333333"/>
          <w:kern w:val="0"/>
          <w:szCs w:val="21"/>
        </w:rPr>
        <w:t xml:space="preserve"> Windows 10 </w:t>
      </w:r>
      <w:r w:rsidRPr="005E1575">
        <w:rPr>
          <w:rFonts w:ascii="Verdana" w:eastAsia="宋体" w:hAnsi="Verdana" w:cs="宋体"/>
          <w:color w:val="333333"/>
          <w:kern w:val="0"/>
          <w:szCs w:val="21"/>
        </w:rPr>
        <w:t>模板。</w:t>
      </w:r>
      <w:hyperlink r:id="rId22" w:history="1">
        <w:r w:rsidRPr="005E1575">
          <w:rPr>
            <w:rFonts w:ascii="Verdana" w:eastAsia="宋体" w:hAnsi="Verdana" w:cs="宋体"/>
            <w:color w:val="000000"/>
            <w:kern w:val="0"/>
            <w:szCs w:val="21"/>
          </w:rPr>
          <w:t>Template10</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人工智能（</w:t>
      </w:r>
      <w:r w:rsidRPr="005E1575">
        <w:rPr>
          <w:rFonts w:ascii="Verdana" w:eastAsia="宋体" w:hAnsi="Verdana" w:cs="宋体"/>
          <w:b/>
          <w:bCs/>
          <w:color w:val="333333"/>
          <w:kern w:val="0"/>
          <w:sz w:val="32"/>
          <w:szCs w:val="32"/>
        </w:rPr>
        <w:t>Artificial Intelligence</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AIMLBot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Program#</w:t>
      </w:r>
      <w:r w:rsidRPr="005E1575">
        <w:rPr>
          <w:rFonts w:ascii="Verdana" w:eastAsia="宋体" w:hAnsi="Verdana" w:cs="宋体"/>
          <w:color w:val="333333"/>
          <w:kern w:val="0"/>
          <w:szCs w:val="21"/>
        </w:rPr>
        <w:t>）：使用</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编写的一个小型、快速、兼容标准、易于定制的聊天机器人，基于</w:t>
      </w:r>
      <w:r w:rsidRPr="005E1575">
        <w:rPr>
          <w:rFonts w:ascii="Verdana" w:eastAsia="宋体" w:hAnsi="Verdana" w:cs="宋体"/>
          <w:color w:val="333333"/>
          <w:kern w:val="0"/>
          <w:szCs w:val="21"/>
        </w:rPr>
        <w:t xml:space="preserve"> AIML </w:t>
      </w:r>
      <w:r w:rsidRPr="005E1575">
        <w:rPr>
          <w:rFonts w:ascii="Verdana" w:eastAsia="宋体" w:hAnsi="Verdana" w:cs="宋体"/>
          <w:color w:val="333333"/>
          <w:kern w:val="0"/>
          <w:szCs w:val="21"/>
        </w:rPr>
        <w:t>（人工智能标记语言</w:t>
      </w:r>
      <w:r w:rsidRPr="005E1575">
        <w:rPr>
          <w:rFonts w:ascii="Verdana" w:eastAsia="宋体" w:hAnsi="Verdana" w:cs="宋体"/>
          <w:color w:val="333333"/>
          <w:kern w:val="0"/>
          <w:szCs w:val="21"/>
        </w:rPr>
        <w:t xml:space="preserve"> Artificial Intelligence Markup Language</w:t>
      </w:r>
      <w:r w:rsidRPr="005E1575">
        <w:rPr>
          <w:rFonts w:ascii="Verdana" w:eastAsia="宋体" w:hAnsi="Verdana" w:cs="宋体"/>
          <w:color w:val="333333"/>
          <w:kern w:val="0"/>
          <w:szCs w:val="21"/>
        </w:rPr>
        <w:t>）。</w:t>
      </w:r>
      <w:hyperlink r:id="rId2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SIML</w:t>
      </w:r>
      <w:r w:rsidRPr="005E1575">
        <w:rPr>
          <w:rFonts w:ascii="Verdana" w:eastAsia="宋体" w:hAnsi="Verdana" w:cs="宋体"/>
          <w:color w:val="333333"/>
          <w:kern w:val="0"/>
          <w:szCs w:val="21"/>
        </w:rPr>
        <w:t>：智能综合智能标记语言（</w:t>
      </w:r>
      <w:r w:rsidRPr="005E1575">
        <w:rPr>
          <w:rFonts w:ascii="Verdana" w:eastAsia="宋体" w:hAnsi="Verdana" w:cs="宋体"/>
          <w:color w:val="333333"/>
          <w:kern w:val="0"/>
          <w:szCs w:val="21"/>
        </w:rPr>
        <w:t>Synthetic Intelligence Markup Language</w:t>
      </w:r>
      <w:r w:rsidRPr="005E1575">
        <w:rPr>
          <w:rFonts w:ascii="Verdana" w:eastAsia="宋体" w:hAnsi="Verdana" w:cs="宋体"/>
          <w:color w:val="333333"/>
          <w:kern w:val="0"/>
          <w:szCs w:val="21"/>
        </w:rPr>
        <w:t>），下一代聊天机器人及数字助手语言。</w:t>
      </w:r>
      <w:hyperlink r:id="rId24"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程序集处理（</w:t>
      </w:r>
      <w:r w:rsidRPr="005E1575">
        <w:rPr>
          <w:rFonts w:ascii="Verdana" w:eastAsia="宋体" w:hAnsi="Verdana" w:cs="宋体"/>
          <w:b/>
          <w:bCs/>
          <w:color w:val="333333"/>
          <w:kern w:val="0"/>
          <w:sz w:val="32"/>
          <w:szCs w:val="32"/>
        </w:rPr>
        <w:t>Assembly Manipulation</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dnSpy</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dnSpy </w:t>
      </w:r>
      <w:r w:rsidRPr="005E1575">
        <w:rPr>
          <w:rFonts w:ascii="Verdana" w:eastAsia="宋体" w:hAnsi="Verdana" w:cs="宋体"/>
          <w:color w:val="333333"/>
          <w:kern w:val="0"/>
          <w:szCs w:val="21"/>
        </w:rPr>
        <w:t>是一个</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程序集编辑器、反编译器和调试器，来自</w:t>
      </w:r>
      <w:r w:rsidRPr="005E1575">
        <w:rPr>
          <w:rFonts w:ascii="Verdana" w:eastAsia="宋体" w:hAnsi="Verdana" w:cs="宋体"/>
          <w:color w:val="333333"/>
          <w:kern w:val="0"/>
          <w:szCs w:val="21"/>
        </w:rPr>
        <w:t xml:space="preserve"> ILSpy </w:t>
      </w:r>
      <w:r w:rsidRPr="005E1575">
        <w:rPr>
          <w:rFonts w:ascii="Verdana" w:eastAsia="宋体" w:hAnsi="Verdana" w:cs="宋体"/>
          <w:color w:val="333333"/>
          <w:kern w:val="0"/>
          <w:szCs w:val="21"/>
        </w:rPr>
        <w:t>分支。</w:t>
      </w:r>
      <w:hyperlink r:id="rId2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Fody</w:t>
      </w:r>
      <w:r w:rsidRPr="005E1575">
        <w:rPr>
          <w:rFonts w:ascii="Verdana" w:eastAsia="宋体" w:hAnsi="Verdana" w:cs="宋体"/>
          <w:color w:val="333333"/>
          <w:kern w:val="0"/>
          <w:szCs w:val="21"/>
        </w:rPr>
        <w:t>：织入（</w:t>
      </w:r>
      <w:r w:rsidRPr="005E1575">
        <w:rPr>
          <w:rFonts w:ascii="Verdana" w:eastAsia="宋体" w:hAnsi="Verdana" w:cs="宋体"/>
          <w:color w:val="333333"/>
          <w:kern w:val="0"/>
          <w:szCs w:val="21"/>
        </w:rPr>
        <w:t>weaving</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程序集的可扩展工具。</w:t>
      </w:r>
      <w:hyperlink r:id="rId2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Mono.Cecil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Cecil </w:t>
      </w:r>
      <w:r w:rsidRPr="005E1575">
        <w:rPr>
          <w:rFonts w:ascii="Verdana" w:eastAsia="宋体" w:hAnsi="Verdana" w:cs="宋体"/>
          <w:color w:val="333333"/>
          <w:kern w:val="0"/>
          <w:szCs w:val="21"/>
        </w:rPr>
        <w:t>类库用于生成和检查</w:t>
      </w:r>
      <w:r w:rsidRPr="005E1575">
        <w:rPr>
          <w:rFonts w:ascii="Verdana" w:eastAsia="宋体" w:hAnsi="Verdana" w:cs="宋体"/>
          <w:color w:val="333333"/>
          <w:kern w:val="0"/>
          <w:szCs w:val="21"/>
        </w:rPr>
        <w:t xml:space="preserve"> ECMA CIL </w:t>
      </w:r>
      <w:r w:rsidRPr="005E1575">
        <w:rPr>
          <w:rFonts w:ascii="Verdana" w:eastAsia="宋体" w:hAnsi="Verdana" w:cs="宋体"/>
          <w:color w:val="333333"/>
          <w:kern w:val="0"/>
          <w:szCs w:val="21"/>
        </w:rPr>
        <w:t>程序和库。</w:t>
      </w:r>
      <w:hyperlink r:id="rId27"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资源（</w:t>
      </w:r>
      <w:r w:rsidRPr="005E1575">
        <w:rPr>
          <w:rFonts w:ascii="Verdana" w:eastAsia="宋体" w:hAnsi="Verdana" w:cs="宋体"/>
          <w:b/>
          <w:bCs/>
          <w:color w:val="333333"/>
          <w:kern w:val="0"/>
          <w:sz w:val="32"/>
          <w:szCs w:val="32"/>
        </w:rPr>
        <w:t>Assets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Cassette</w:t>
      </w:r>
      <w:r w:rsidRPr="005E1575">
        <w:rPr>
          <w:rFonts w:ascii="Verdana" w:eastAsia="宋体" w:hAnsi="Verdana" w:cs="宋体"/>
          <w:color w:val="333333"/>
          <w:kern w:val="0"/>
          <w:szCs w:val="21"/>
        </w:rPr>
        <w:t>：管理</w:t>
      </w:r>
      <w:r w:rsidRPr="005E1575">
        <w:rPr>
          <w:rFonts w:ascii="Verdana" w:eastAsia="宋体" w:hAnsi="Verdana" w:cs="宋体"/>
          <w:color w:val="333333"/>
          <w:kern w:val="0"/>
          <w:szCs w:val="21"/>
        </w:rPr>
        <w:t xml:space="preserve"> .NET web </w:t>
      </w:r>
      <w:r w:rsidRPr="005E1575">
        <w:rPr>
          <w:rFonts w:ascii="Verdana" w:eastAsia="宋体" w:hAnsi="Verdana" w:cs="宋体"/>
          <w:color w:val="333333"/>
          <w:kern w:val="0"/>
          <w:szCs w:val="21"/>
        </w:rPr>
        <w:t>应用程序资源（脚本、</w:t>
      </w:r>
      <w:r w:rsidRPr="005E1575">
        <w:rPr>
          <w:rFonts w:ascii="Verdana" w:eastAsia="宋体" w:hAnsi="Verdana" w:cs="宋体"/>
          <w:color w:val="333333"/>
          <w:kern w:val="0"/>
          <w:szCs w:val="21"/>
        </w:rPr>
        <w:t xml:space="preserve">css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w:t>
      </w:r>
      <w:r w:rsidRPr="005E1575">
        <w:rPr>
          <w:rFonts w:ascii="Verdana" w:eastAsia="宋体" w:hAnsi="Verdana" w:cs="宋体"/>
          <w:color w:val="333333"/>
          <w:kern w:val="0"/>
          <w:szCs w:val="21"/>
        </w:rPr>
        <w:t>模板）</w:t>
      </w:r>
      <w:hyperlink r:id="rId28" w:history="1">
        <w:r w:rsidRPr="005E1575">
          <w:rPr>
            <w:rFonts w:ascii="Verdana" w:eastAsia="宋体" w:hAnsi="Verdana" w:cs="宋体"/>
            <w:color w:val="000000"/>
            <w:kern w:val="0"/>
            <w:szCs w:val="21"/>
          </w:rPr>
          <w:t>Cassette</w:t>
        </w:r>
      </w:hyperlink>
    </w:p>
    <w:p w:rsidR="005E1575" w:rsidRPr="005E1575" w:rsidRDefault="005E1575" w:rsidP="005E1575">
      <w:pPr>
        <w:widowControl/>
        <w:numPr>
          <w:ilvl w:val="0"/>
          <w:numId w:val="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NodeAssets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资源管理器，通过</w:t>
      </w:r>
      <w:r w:rsidRPr="005E1575">
        <w:rPr>
          <w:rFonts w:ascii="Verdana" w:eastAsia="宋体" w:hAnsi="Verdana" w:cs="宋体"/>
          <w:color w:val="333333"/>
          <w:kern w:val="0"/>
          <w:szCs w:val="21"/>
        </w:rPr>
        <w:t xml:space="preserve"> SignalR </w:t>
      </w:r>
      <w:r w:rsidRPr="005E1575">
        <w:rPr>
          <w:rFonts w:ascii="Verdana" w:eastAsia="宋体" w:hAnsi="Verdana" w:cs="宋体"/>
          <w:color w:val="333333"/>
          <w:kern w:val="0"/>
          <w:szCs w:val="21"/>
        </w:rPr>
        <w:t>实时更新</w:t>
      </w:r>
      <w:r w:rsidRPr="005E1575">
        <w:rPr>
          <w:rFonts w:ascii="Verdana" w:eastAsia="宋体" w:hAnsi="Verdana" w:cs="宋体"/>
          <w:color w:val="333333"/>
          <w:kern w:val="0"/>
          <w:szCs w:val="21"/>
        </w:rPr>
        <w:t xml:space="preserve"> css</w:t>
      </w:r>
      <w:r w:rsidRPr="005E1575">
        <w:rPr>
          <w:rFonts w:ascii="Verdana" w:eastAsia="宋体" w:hAnsi="Verdana" w:cs="宋体"/>
          <w:color w:val="333333"/>
          <w:kern w:val="0"/>
          <w:szCs w:val="21"/>
        </w:rPr>
        <w:t>，也可以使用</w:t>
      </w:r>
      <w:r w:rsidRPr="005E1575">
        <w:rPr>
          <w:rFonts w:ascii="Verdana" w:eastAsia="宋体" w:hAnsi="Verdana" w:cs="宋体"/>
          <w:color w:val="333333"/>
          <w:kern w:val="0"/>
          <w:szCs w:val="21"/>
        </w:rPr>
        <w:t xml:space="preserve"> NodeJS </w:t>
      </w:r>
      <w:r w:rsidRPr="005E1575">
        <w:rPr>
          <w:rFonts w:ascii="Verdana" w:eastAsia="宋体" w:hAnsi="Verdana" w:cs="宋体"/>
          <w:color w:val="333333"/>
          <w:kern w:val="0"/>
          <w:szCs w:val="21"/>
        </w:rPr>
        <w:t>编译器。</w:t>
      </w:r>
      <w:hyperlink r:id="rId2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Bundler</w:t>
      </w:r>
      <w:r w:rsidRPr="005E1575">
        <w:rPr>
          <w:rFonts w:ascii="Verdana" w:eastAsia="宋体" w:hAnsi="Verdana" w:cs="宋体"/>
          <w:color w:val="333333"/>
          <w:kern w:val="0"/>
          <w:szCs w:val="21"/>
        </w:rPr>
        <w:t>：编译和最小化</w:t>
      </w:r>
      <w:r w:rsidRPr="005E1575">
        <w:rPr>
          <w:rFonts w:ascii="Verdana" w:eastAsia="宋体" w:hAnsi="Verdana" w:cs="宋体"/>
          <w:color w:val="333333"/>
          <w:kern w:val="0"/>
          <w:szCs w:val="21"/>
        </w:rPr>
        <w:t xml:space="preserve"> Less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Sass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Stylus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Css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JS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CoffeeScript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LiveScript </w:t>
      </w:r>
      <w:r w:rsidRPr="005E1575">
        <w:rPr>
          <w:rFonts w:ascii="Verdana" w:eastAsia="宋体" w:hAnsi="Verdana" w:cs="宋体"/>
          <w:color w:val="333333"/>
          <w:kern w:val="0"/>
          <w:szCs w:val="21"/>
        </w:rPr>
        <w:t>文件。</w:t>
      </w:r>
      <w:r w:rsidRPr="005E1575">
        <w:rPr>
          <w:rFonts w:ascii="Verdana" w:eastAsia="宋体" w:hAnsi="Verdana" w:cs="宋体"/>
          <w:color w:val="333333"/>
          <w:kern w:val="0"/>
          <w:szCs w:val="21"/>
        </w:rPr>
        <w:t>MVC</w:t>
      </w:r>
      <w:r w:rsidRPr="005E1575">
        <w:rPr>
          <w:rFonts w:ascii="Verdana" w:eastAsia="宋体" w:hAnsi="Verdana" w:cs="宋体"/>
          <w:color w:val="333333"/>
          <w:kern w:val="0"/>
          <w:szCs w:val="21"/>
        </w:rPr>
        <w:t>集成了</w:t>
      </w:r>
      <w:r w:rsidRPr="005E1575">
        <w:rPr>
          <w:rFonts w:ascii="Verdana" w:eastAsia="宋体" w:hAnsi="Verdana" w:cs="宋体"/>
          <w:color w:val="333333"/>
          <w:kern w:val="0"/>
          <w:szCs w:val="21"/>
        </w:rPr>
        <w:t xml:space="preserve"> MVC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ServiceStack</w:t>
      </w:r>
      <w:r w:rsidRPr="005E1575">
        <w:rPr>
          <w:rFonts w:ascii="Verdana" w:eastAsia="宋体" w:hAnsi="Verdana" w:cs="宋体"/>
          <w:color w:val="333333"/>
          <w:kern w:val="0"/>
          <w:szCs w:val="21"/>
        </w:rPr>
        <w:t>。</w:t>
      </w:r>
      <w:hyperlink r:id="rId3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SquishIt</w:t>
      </w:r>
      <w:r w:rsidRPr="005E1575">
        <w:rPr>
          <w:rFonts w:ascii="Verdana" w:eastAsia="宋体" w:hAnsi="Verdana" w:cs="宋体"/>
          <w:color w:val="333333"/>
          <w:kern w:val="0"/>
          <w:szCs w:val="21"/>
        </w:rPr>
        <w:t>：让你</w:t>
      </w:r>
      <w:r w:rsidRPr="005E1575">
        <w:rPr>
          <w:rFonts w:ascii="Verdana" w:eastAsia="宋体" w:hAnsi="Verdana" w:cs="宋体"/>
          <w:b/>
          <w:bCs/>
          <w:color w:val="333333"/>
          <w:kern w:val="0"/>
          <w:szCs w:val="21"/>
        </w:rPr>
        <w:t>轻松</w:t>
      </w:r>
      <w:r w:rsidRPr="005E1575">
        <w:rPr>
          <w:rFonts w:ascii="Verdana" w:eastAsia="宋体" w:hAnsi="Verdana" w:cs="宋体"/>
          <w:color w:val="333333"/>
          <w:kern w:val="0"/>
          <w:szCs w:val="21"/>
        </w:rPr>
        <w:t>合并一些</w:t>
      </w:r>
      <w:r w:rsidRPr="005E1575">
        <w:rPr>
          <w:rFonts w:ascii="Verdana" w:eastAsia="宋体" w:hAnsi="Verdana" w:cs="宋体"/>
          <w:color w:val="333333"/>
          <w:kern w:val="0"/>
          <w:szCs w:val="21"/>
        </w:rPr>
        <w:t xml:space="preserve"> css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javascript</w:t>
      </w:r>
      <w:r w:rsidRPr="005E1575">
        <w:rPr>
          <w:rFonts w:ascii="Verdana" w:eastAsia="宋体" w:hAnsi="Verdana" w:cs="宋体"/>
          <w:color w:val="333333"/>
          <w:kern w:val="0"/>
          <w:szCs w:val="21"/>
        </w:rPr>
        <w:t>。</w:t>
      </w:r>
      <w:hyperlink r:id="rId31"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认证和授权（</w:t>
      </w:r>
      <w:r w:rsidRPr="005E1575">
        <w:rPr>
          <w:rFonts w:ascii="Verdana" w:eastAsia="宋体" w:hAnsi="Verdana" w:cs="宋体"/>
          <w:b/>
          <w:bCs/>
          <w:color w:val="333333"/>
          <w:kern w:val="0"/>
          <w:sz w:val="32"/>
          <w:szCs w:val="32"/>
        </w:rPr>
        <w:t>Authentication and Authorization</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ASP.NET Identity</w:t>
      </w:r>
      <w:r w:rsidRPr="005E1575">
        <w:rPr>
          <w:rFonts w:ascii="Verdana" w:eastAsia="宋体" w:hAnsi="Verdana" w:cs="宋体"/>
          <w:color w:val="333333"/>
          <w:kern w:val="0"/>
          <w:szCs w:val="21"/>
        </w:rPr>
        <w:t>：用于</w:t>
      </w:r>
      <w:r w:rsidRPr="005E1575">
        <w:rPr>
          <w:rFonts w:ascii="Verdana" w:eastAsia="宋体" w:hAnsi="Verdana" w:cs="宋体"/>
          <w:color w:val="333333"/>
          <w:kern w:val="0"/>
          <w:szCs w:val="21"/>
        </w:rPr>
        <w:t xml:space="preserve"> ASP.NET </w:t>
      </w:r>
      <w:r w:rsidRPr="005E1575">
        <w:rPr>
          <w:rFonts w:ascii="Verdana" w:eastAsia="宋体" w:hAnsi="Verdana" w:cs="宋体"/>
          <w:color w:val="333333"/>
          <w:kern w:val="0"/>
          <w:szCs w:val="21"/>
        </w:rPr>
        <w:t>应用程序的新身份系统。</w:t>
      </w:r>
      <w:hyperlink r:id="rId3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DotNetOpenAuth</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OpenID</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OAuth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InfoCard </w:t>
      </w:r>
      <w:r w:rsidRPr="005E1575">
        <w:rPr>
          <w:rFonts w:ascii="Verdana" w:eastAsia="宋体" w:hAnsi="Verdana" w:cs="宋体"/>
          <w:color w:val="333333"/>
          <w:kern w:val="0"/>
          <w:szCs w:val="21"/>
        </w:rPr>
        <w:t>协议的一个</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实现。</w:t>
      </w:r>
      <w:hyperlink r:id="rId3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Logibit Hawk</w:t>
      </w:r>
      <w:r w:rsidRPr="005E1575">
        <w:rPr>
          <w:rFonts w:ascii="Verdana" w:eastAsia="宋体" w:hAnsi="Verdana" w:cs="宋体"/>
          <w:color w:val="333333"/>
          <w:kern w:val="0"/>
          <w:szCs w:val="21"/>
        </w:rPr>
        <w:t>：一个</w:t>
      </w:r>
      <w:r w:rsidRPr="005E1575">
        <w:rPr>
          <w:rFonts w:ascii="Verdana" w:eastAsia="宋体" w:hAnsi="Verdana" w:cs="宋体"/>
          <w:color w:val="333333"/>
          <w:kern w:val="0"/>
          <w:szCs w:val="21"/>
        </w:rPr>
        <w:t xml:space="preserve"> F# </w:t>
      </w:r>
      <w:hyperlink r:id="rId34" w:anchor="usage-example" w:history="1">
        <w:r w:rsidRPr="005E1575">
          <w:rPr>
            <w:rFonts w:ascii="Verdana" w:eastAsia="宋体" w:hAnsi="Verdana" w:cs="宋体"/>
            <w:color w:val="000000"/>
            <w:kern w:val="0"/>
            <w:szCs w:val="21"/>
          </w:rPr>
          <w:t>Hawk</w:t>
        </w:r>
      </w:hyperlink>
      <w:r w:rsidRPr="005E1575">
        <w:rPr>
          <w:rFonts w:ascii="Verdana" w:eastAsia="宋体" w:hAnsi="Verdana" w:cs="宋体"/>
          <w:color w:val="333333"/>
          <w:kern w:val="0"/>
          <w:szCs w:val="21"/>
        </w:rPr>
        <w:t> </w:t>
      </w:r>
      <w:r w:rsidRPr="005E1575">
        <w:rPr>
          <w:rFonts w:ascii="Verdana" w:eastAsia="宋体" w:hAnsi="Verdana" w:cs="宋体"/>
          <w:color w:val="333333"/>
          <w:kern w:val="0"/>
          <w:szCs w:val="21"/>
        </w:rPr>
        <w:t>认证库。</w:t>
      </w:r>
      <w:hyperlink r:id="rId3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IdentityModel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4.5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MVC4</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Web API </w:t>
      </w:r>
      <w:r w:rsidRPr="005E1575">
        <w:rPr>
          <w:rFonts w:ascii="Verdana" w:eastAsia="宋体" w:hAnsi="Verdana" w:cs="宋体"/>
          <w:color w:val="333333"/>
          <w:kern w:val="0"/>
          <w:szCs w:val="21"/>
        </w:rPr>
        <w:t>身份和访问控制的辅助库。</w:t>
      </w:r>
      <w:hyperlink r:id="rId3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IdentityServer</w:t>
      </w:r>
      <w:r w:rsidRPr="005E1575">
        <w:rPr>
          <w:rFonts w:ascii="Verdana" w:eastAsia="宋体" w:hAnsi="Verdana" w:cs="宋体"/>
          <w:color w:val="333333"/>
          <w:kern w:val="0"/>
          <w:szCs w:val="21"/>
        </w:rPr>
        <w:t>：可扩展的</w:t>
      </w:r>
      <w:r w:rsidRPr="005E1575">
        <w:rPr>
          <w:rFonts w:ascii="Verdana" w:eastAsia="宋体" w:hAnsi="Verdana" w:cs="宋体"/>
          <w:color w:val="333333"/>
          <w:kern w:val="0"/>
          <w:szCs w:val="21"/>
        </w:rPr>
        <w:t xml:space="preserve"> OAuth2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OpenID </w:t>
      </w:r>
      <w:r w:rsidRPr="005E1575">
        <w:rPr>
          <w:rFonts w:ascii="Verdana" w:eastAsia="宋体" w:hAnsi="Verdana" w:cs="宋体"/>
          <w:color w:val="333333"/>
          <w:kern w:val="0"/>
          <w:szCs w:val="21"/>
        </w:rPr>
        <w:t>连接提供程序框架。</w:t>
      </w:r>
      <w:hyperlink r:id="rId3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OAuth</w:t>
      </w:r>
      <w:r w:rsidRPr="005E1575">
        <w:rPr>
          <w:rFonts w:ascii="Verdana" w:eastAsia="宋体" w:hAnsi="Verdana" w:cs="宋体"/>
          <w:color w:val="333333"/>
          <w:kern w:val="0"/>
          <w:szCs w:val="21"/>
        </w:rPr>
        <w:t>：超轻量级</w:t>
      </w:r>
      <w:r w:rsidRPr="005E1575">
        <w:rPr>
          <w:rFonts w:ascii="Verdana" w:eastAsia="宋体" w:hAnsi="Verdana" w:cs="宋体"/>
          <w:color w:val="333333"/>
          <w:kern w:val="0"/>
          <w:szCs w:val="21"/>
        </w:rPr>
        <w:t xml:space="preserve"> OAuth 1.0a </w:t>
      </w:r>
      <w:r w:rsidRPr="005E1575">
        <w:rPr>
          <w:rFonts w:ascii="Verdana" w:eastAsia="宋体" w:hAnsi="Verdana" w:cs="宋体"/>
          <w:color w:val="333333"/>
          <w:kern w:val="0"/>
          <w:szCs w:val="21"/>
        </w:rPr>
        <w:t>签名生成库，</w:t>
      </w:r>
      <w:r w:rsidRPr="005E1575">
        <w:rPr>
          <w:rFonts w:ascii="Verdana" w:eastAsia="宋体" w:hAnsi="Verdana" w:cs="宋体"/>
          <w:color w:val="333333"/>
          <w:kern w:val="0"/>
          <w:szCs w:val="21"/>
        </w:rPr>
        <w:t xml:space="preserve">C# </w:t>
      </w:r>
      <w:r w:rsidRPr="005E1575">
        <w:rPr>
          <w:rFonts w:ascii="Verdana" w:eastAsia="宋体" w:hAnsi="Verdana" w:cs="宋体"/>
          <w:color w:val="333333"/>
          <w:kern w:val="0"/>
          <w:szCs w:val="21"/>
        </w:rPr>
        <w:t>编写。</w:t>
      </w:r>
      <w:hyperlink r:id="rId38"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自动构建（</w:t>
      </w:r>
      <w:r w:rsidRPr="005E1575">
        <w:rPr>
          <w:rFonts w:ascii="Verdana" w:eastAsia="宋体" w:hAnsi="Verdana" w:cs="宋体"/>
          <w:b/>
          <w:bCs/>
          <w:color w:val="333333"/>
          <w:kern w:val="0"/>
          <w:sz w:val="32"/>
          <w:szCs w:val="32"/>
        </w:rPr>
        <w:t>Build Automation</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Psake</w:t>
      </w:r>
      <w:r w:rsidRPr="005E1575">
        <w:rPr>
          <w:rFonts w:ascii="Verdana" w:eastAsia="宋体" w:hAnsi="Verdana" w:cs="宋体"/>
          <w:color w:val="333333"/>
          <w:kern w:val="0"/>
          <w:szCs w:val="21"/>
        </w:rPr>
        <w:t>：基于</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的自动化构建工具，使用</w:t>
      </w:r>
      <w:r w:rsidRPr="005E1575">
        <w:rPr>
          <w:rFonts w:ascii="Verdana" w:eastAsia="宋体" w:hAnsi="Verdana" w:cs="宋体"/>
          <w:color w:val="333333"/>
          <w:kern w:val="0"/>
          <w:szCs w:val="21"/>
        </w:rPr>
        <w:t xml:space="preserve"> PowerShell </w:t>
      </w:r>
      <w:r w:rsidRPr="005E1575">
        <w:rPr>
          <w:rFonts w:ascii="Verdana" w:eastAsia="宋体" w:hAnsi="Verdana" w:cs="宋体"/>
          <w:color w:val="333333"/>
          <w:kern w:val="0"/>
          <w:szCs w:val="21"/>
        </w:rPr>
        <w:t>编写。</w:t>
      </w:r>
      <w:hyperlink r:id="rId3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FAKE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F# Make</w:t>
      </w:r>
      <w:r w:rsidRPr="005E1575">
        <w:rPr>
          <w:rFonts w:ascii="Verdana" w:eastAsia="宋体" w:hAnsi="Verdana" w:cs="宋体"/>
          <w:color w:val="333333"/>
          <w:kern w:val="0"/>
          <w:szCs w:val="21"/>
        </w:rPr>
        <w:t>，一个跨平台自动构建系统。</w:t>
      </w:r>
      <w:hyperlink r:id="rId4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Invoke-Build</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PowerShell </w:t>
      </w:r>
      <w:r w:rsidRPr="005E1575">
        <w:rPr>
          <w:rFonts w:ascii="Verdana" w:eastAsia="宋体" w:hAnsi="Verdana" w:cs="宋体"/>
          <w:color w:val="333333"/>
          <w:kern w:val="0"/>
          <w:szCs w:val="21"/>
        </w:rPr>
        <w:t>自动构建和测试工具，灵感来自</w:t>
      </w:r>
      <w:r w:rsidRPr="005E1575">
        <w:rPr>
          <w:rFonts w:ascii="Verdana" w:eastAsia="宋体" w:hAnsi="Verdana" w:cs="宋体"/>
          <w:color w:val="333333"/>
          <w:kern w:val="0"/>
          <w:szCs w:val="21"/>
        </w:rPr>
        <w:t xml:space="preserve"> Psake</w:t>
      </w:r>
      <w:r w:rsidRPr="005E1575">
        <w:rPr>
          <w:rFonts w:ascii="Verdana" w:eastAsia="宋体" w:hAnsi="Verdana" w:cs="宋体"/>
          <w:color w:val="333333"/>
          <w:kern w:val="0"/>
          <w:szCs w:val="21"/>
        </w:rPr>
        <w:t>。</w:t>
      </w:r>
      <w:hyperlink r:id="rId4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MSBuild</w:t>
      </w:r>
      <w:r w:rsidRPr="005E1575">
        <w:rPr>
          <w:rFonts w:ascii="Verdana" w:eastAsia="宋体" w:hAnsi="Verdana" w:cs="宋体"/>
          <w:color w:val="333333"/>
          <w:kern w:val="0"/>
          <w:szCs w:val="21"/>
        </w:rPr>
        <w:t>：微软构建引擎（</w:t>
      </w:r>
      <w:r w:rsidRPr="005E1575">
        <w:rPr>
          <w:rFonts w:ascii="Verdana" w:eastAsia="宋体" w:hAnsi="Verdana" w:cs="宋体"/>
          <w:color w:val="333333"/>
          <w:kern w:val="0"/>
          <w:szCs w:val="21"/>
        </w:rPr>
        <w:t>MSBuild</w:t>
      </w:r>
      <w:r w:rsidRPr="005E1575">
        <w:rPr>
          <w:rFonts w:ascii="Verdana" w:eastAsia="宋体" w:hAnsi="Verdana" w:cs="宋体"/>
          <w:color w:val="333333"/>
          <w:kern w:val="0"/>
          <w:szCs w:val="21"/>
        </w:rPr>
        <w:t>）是</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Visual Studio </w:t>
      </w:r>
      <w:r w:rsidRPr="005E1575">
        <w:rPr>
          <w:rFonts w:ascii="Verdana" w:eastAsia="宋体" w:hAnsi="Verdana" w:cs="宋体"/>
          <w:color w:val="333333"/>
          <w:kern w:val="0"/>
          <w:szCs w:val="21"/>
        </w:rPr>
        <w:t>的构建平台。</w:t>
      </w:r>
      <w:hyperlink r:id="rId4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Cake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Cake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C# Make</w:t>
      </w:r>
      <w:r w:rsidRPr="005E1575">
        <w:rPr>
          <w:rFonts w:ascii="Verdana" w:eastAsia="宋体" w:hAnsi="Verdana" w:cs="宋体"/>
          <w:color w:val="333333"/>
          <w:kern w:val="0"/>
          <w:szCs w:val="21"/>
        </w:rPr>
        <w:t>）使用</w:t>
      </w:r>
      <w:r w:rsidRPr="005E1575">
        <w:rPr>
          <w:rFonts w:ascii="Verdana" w:eastAsia="宋体" w:hAnsi="Verdana" w:cs="宋体"/>
          <w:color w:val="333333"/>
          <w:kern w:val="0"/>
          <w:szCs w:val="21"/>
        </w:rPr>
        <w:t xml:space="preserve"> C# DSL </w:t>
      </w:r>
      <w:r w:rsidRPr="005E1575">
        <w:rPr>
          <w:rFonts w:ascii="Verdana" w:eastAsia="宋体" w:hAnsi="Verdana" w:cs="宋体"/>
          <w:color w:val="333333"/>
          <w:kern w:val="0"/>
          <w:szCs w:val="21"/>
        </w:rPr>
        <w:t>的跨平台自动构建系统。</w:t>
      </w:r>
      <w:hyperlink r:id="rId43"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缓存（</w:t>
      </w:r>
      <w:r w:rsidRPr="005E1575">
        <w:rPr>
          <w:rFonts w:ascii="Verdana" w:eastAsia="宋体" w:hAnsi="Verdana" w:cs="宋体"/>
          <w:b/>
          <w:bCs/>
          <w:color w:val="333333"/>
          <w:kern w:val="0"/>
          <w:sz w:val="32"/>
          <w:szCs w:val="32"/>
        </w:rPr>
        <w:t>Caching</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1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CacheCow</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ASP.NET Web API HTTP </w:t>
      </w:r>
      <w:r w:rsidRPr="005E1575">
        <w:rPr>
          <w:rFonts w:ascii="Verdana" w:eastAsia="宋体" w:hAnsi="Verdana" w:cs="宋体"/>
          <w:color w:val="333333"/>
          <w:kern w:val="0"/>
          <w:szCs w:val="21"/>
        </w:rPr>
        <w:t>客户端和服务器端缓存实现。</w:t>
      </w:r>
      <w:hyperlink r:id="rId4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Akavache</w:t>
      </w:r>
      <w:r w:rsidRPr="005E1575">
        <w:rPr>
          <w:rFonts w:ascii="Verdana" w:eastAsia="宋体" w:hAnsi="Verdana" w:cs="宋体"/>
          <w:color w:val="333333"/>
          <w:kern w:val="0"/>
          <w:szCs w:val="21"/>
        </w:rPr>
        <w:t>：一个异步、持久化的键值存储。</w:t>
      </w:r>
      <w:hyperlink r:id="rId45"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CLI</w:t>
      </w:r>
    </w:p>
    <w:p w:rsidR="005E1575" w:rsidRPr="005E1575" w:rsidRDefault="005E1575" w:rsidP="005E1575">
      <w:pPr>
        <w:widowControl/>
        <w:numPr>
          <w:ilvl w:val="0"/>
          <w:numId w:val="1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Command Line Parser</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Command Line Parser </w:t>
      </w:r>
      <w:r w:rsidRPr="005E1575">
        <w:rPr>
          <w:rFonts w:ascii="Verdana" w:eastAsia="宋体" w:hAnsi="Verdana" w:cs="宋体"/>
          <w:color w:val="333333"/>
          <w:kern w:val="0"/>
          <w:szCs w:val="21"/>
        </w:rPr>
        <w:t>类库为</w:t>
      </w:r>
      <w:r w:rsidRPr="005E1575">
        <w:rPr>
          <w:rFonts w:ascii="Verdana" w:eastAsia="宋体" w:hAnsi="Verdana" w:cs="宋体"/>
          <w:color w:val="333333"/>
          <w:kern w:val="0"/>
          <w:szCs w:val="21"/>
        </w:rPr>
        <w:t xml:space="preserve"> CLR </w:t>
      </w:r>
      <w:r w:rsidRPr="005E1575">
        <w:rPr>
          <w:rFonts w:ascii="Verdana" w:eastAsia="宋体" w:hAnsi="Verdana" w:cs="宋体"/>
          <w:color w:val="333333"/>
          <w:kern w:val="0"/>
          <w:szCs w:val="21"/>
        </w:rPr>
        <w:t>应用程序提供了一套简洁的</w:t>
      </w:r>
      <w:r w:rsidRPr="005E1575">
        <w:rPr>
          <w:rFonts w:ascii="Verdana" w:eastAsia="宋体" w:hAnsi="Verdana" w:cs="宋体"/>
          <w:color w:val="333333"/>
          <w:kern w:val="0"/>
          <w:szCs w:val="21"/>
        </w:rPr>
        <w:t xml:space="preserve"> API</w:t>
      </w:r>
      <w:r w:rsidRPr="005E1575">
        <w:rPr>
          <w:rFonts w:ascii="Verdana" w:eastAsia="宋体" w:hAnsi="Verdana" w:cs="宋体"/>
          <w:color w:val="333333"/>
          <w:kern w:val="0"/>
          <w:szCs w:val="21"/>
        </w:rPr>
        <w:t>，用于处理命令行参数及相关任务。</w:t>
      </w:r>
      <w:hyperlink r:id="rId4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Fluent Command Line Parser</w:t>
      </w:r>
      <w:r w:rsidRPr="005E1575">
        <w:rPr>
          <w:rFonts w:ascii="Verdana" w:eastAsia="宋体" w:hAnsi="Verdana" w:cs="宋体"/>
          <w:color w:val="333333"/>
          <w:kern w:val="0"/>
          <w:szCs w:val="21"/>
        </w:rPr>
        <w:t>：一个简单、强类型的</w:t>
      </w:r>
      <w:r w:rsidRPr="005E1575">
        <w:rPr>
          <w:rFonts w:ascii="Verdana" w:eastAsia="宋体" w:hAnsi="Verdana" w:cs="宋体"/>
          <w:color w:val="333333"/>
          <w:kern w:val="0"/>
          <w:szCs w:val="21"/>
        </w:rPr>
        <w:t xml:space="preserve"> .NET C# </w:t>
      </w:r>
      <w:r w:rsidRPr="005E1575">
        <w:rPr>
          <w:rFonts w:ascii="Verdana" w:eastAsia="宋体" w:hAnsi="Verdana" w:cs="宋体"/>
          <w:color w:val="333333"/>
          <w:kern w:val="0"/>
          <w:szCs w:val="21"/>
        </w:rPr>
        <w:t>命令行解析库，交互方式流畅易用。</w:t>
      </w:r>
      <w:hyperlink r:id="rId4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Power Args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PowerArgs </w:t>
      </w:r>
      <w:r w:rsidRPr="005E1575">
        <w:rPr>
          <w:rFonts w:ascii="Verdana" w:eastAsia="宋体" w:hAnsi="Verdana" w:cs="宋体"/>
          <w:color w:val="333333"/>
          <w:kern w:val="0"/>
          <w:szCs w:val="21"/>
        </w:rPr>
        <w:t>将命令行参数转换为</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对象，便于程序使用。它还提供了大量可选的扩展，例如参数校验、自动生成使用帮助、</w:t>
      </w:r>
      <w:r w:rsidRPr="005E1575">
        <w:rPr>
          <w:rFonts w:ascii="Verdana" w:eastAsia="宋体" w:hAnsi="Verdana" w:cs="宋体"/>
          <w:color w:val="333333"/>
          <w:kern w:val="0"/>
          <w:szCs w:val="21"/>
        </w:rPr>
        <w:t xml:space="preserve">tab </w:t>
      </w:r>
      <w:r w:rsidRPr="005E1575">
        <w:rPr>
          <w:rFonts w:ascii="Verdana" w:eastAsia="宋体" w:hAnsi="Verdana" w:cs="宋体"/>
          <w:color w:val="333333"/>
          <w:kern w:val="0"/>
          <w:szCs w:val="21"/>
        </w:rPr>
        <w:t>补全等等。</w:t>
      </w:r>
      <w:hyperlink r:id="rId4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UnionArgParser</w:t>
      </w:r>
      <w:r w:rsidRPr="005E1575">
        <w:rPr>
          <w:rFonts w:ascii="Verdana" w:eastAsia="宋体" w:hAnsi="Verdana" w:cs="宋体"/>
          <w:color w:val="333333"/>
          <w:kern w:val="0"/>
          <w:szCs w:val="21"/>
        </w:rPr>
        <w:t>：针对</w:t>
      </w:r>
      <w:r w:rsidRPr="005E1575">
        <w:rPr>
          <w:rFonts w:ascii="Verdana" w:eastAsia="宋体" w:hAnsi="Verdana" w:cs="宋体"/>
          <w:color w:val="333333"/>
          <w:kern w:val="0"/>
          <w:szCs w:val="21"/>
        </w:rPr>
        <w:t xml:space="preserve"> F# </w:t>
      </w:r>
      <w:r w:rsidRPr="005E1575">
        <w:rPr>
          <w:rFonts w:ascii="Verdana" w:eastAsia="宋体" w:hAnsi="Verdana" w:cs="宋体"/>
          <w:color w:val="333333"/>
          <w:kern w:val="0"/>
          <w:szCs w:val="21"/>
        </w:rPr>
        <w:t>应用程序的声明式</w:t>
      </w:r>
      <w:r w:rsidRPr="005E1575">
        <w:rPr>
          <w:rFonts w:ascii="Verdana" w:eastAsia="宋体" w:hAnsi="Verdana" w:cs="宋体"/>
          <w:color w:val="333333"/>
          <w:kern w:val="0"/>
          <w:szCs w:val="21"/>
        </w:rPr>
        <w:t xml:space="preserve"> CLI </w:t>
      </w:r>
      <w:r w:rsidRPr="005E1575">
        <w:rPr>
          <w:rFonts w:ascii="Verdana" w:eastAsia="宋体" w:hAnsi="Verdana" w:cs="宋体"/>
          <w:color w:val="333333"/>
          <w:kern w:val="0"/>
          <w:szCs w:val="21"/>
        </w:rPr>
        <w:t>参数和</w:t>
      </w:r>
      <w:r w:rsidRPr="005E1575">
        <w:rPr>
          <w:rFonts w:ascii="Verdana" w:eastAsia="宋体" w:hAnsi="Verdana" w:cs="宋体"/>
          <w:color w:val="333333"/>
          <w:kern w:val="0"/>
          <w:szCs w:val="21"/>
        </w:rPr>
        <w:t xml:space="preserve"> XML </w:t>
      </w:r>
      <w:r w:rsidRPr="005E1575">
        <w:rPr>
          <w:rFonts w:ascii="Verdana" w:eastAsia="宋体" w:hAnsi="Verdana" w:cs="宋体"/>
          <w:color w:val="333333"/>
          <w:kern w:val="0"/>
          <w:szCs w:val="21"/>
        </w:rPr>
        <w:t>配置解析器。</w:t>
      </w:r>
      <w:hyperlink r:id="rId49"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CLR</w:t>
      </w:r>
    </w:p>
    <w:p w:rsidR="005E1575" w:rsidRPr="005E1575" w:rsidRDefault="005E1575" w:rsidP="005E1575">
      <w:pPr>
        <w:widowControl/>
        <w:numPr>
          <w:ilvl w:val="0"/>
          <w:numId w:val="1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CoreCLR</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coreclr repo </w:t>
      </w:r>
      <w:r w:rsidRPr="005E1575">
        <w:rPr>
          <w:rFonts w:ascii="Verdana" w:eastAsia="宋体" w:hAnsi="Verdana" w:cs="宋体"/>
          <w:color w:val="333333"/>
          <w:kern w:val="0"/>
          <w:szCs w:val="21"/>
        </w:rPr>
        <w:t>包含了完整的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核心运行时实现（称为</w:t>
      </w:r>
      <w:r w:rsidRPr="005E1575">
        <w:rPr>
          <w:rFonts w:ascii="Verdana" w:eastAsia="宋体" w:hAnsi="Verdana" w:cs="宋体"/>
          <w:color w:val="333333"/>
          <w:kern w:val="0"/>
          <w:szCs w:val="21"/>
        </w:rPr>
        <w:t>“CoreCLR”</w:t>
      </w:r>
      <w:r w:rsidRPr="005E1575">
        <w:rPr>
          <w:rFonts w:ascii="Verdana" w:eastAsia="宋体" w:hAnsi="Verdana" w:cs="宋体"/>
          <w:color w:val="333333"/>
          <w:kern w:val="0"/>
          <w:szCs w:val="21"/>
        </w:rPr>
        <w:t>）。它包括</w:t>
      </w:r>
      <w:r w:rsidRPr="005E1575">
        <w:rPr>
          <w:rFonts w:ascii="Verdana" w:eastAsia="宋体" w:hAnsi="Verdana" w:cs="宋体"/>
          <w:color w:val="333333"/>
          <w:kern w:val="0"/>
          <w:szCs w:val="21"/>
        </w:rPr>
        <w:t xml:space="preserve"> RyuJIT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.NET GC</w:t>
      </w:r>
      <w:r w:rsidRPr="005E1575">
        <w:rPr>
          <w:rFonts w:ascii="Verdana" w:eastAsia="宋体" w:hAnsi="Verdana" w:cs="宋体"/>
          <w:color w:val="333333"/>
          <w:kern w:val="0"/>
          <w:szCs w:val="21"/>
        </w:rPr>
        <w:t>、非托管代码交互（</w:t>
      </w:r>
      <w:r w:rsidRPr="005E1575">
        <w:rPr>
          <w:rFonts w:ascii="Verdana" w:eastAsia="宋体" w:hAnsi="Verdana" w:cs="宋体"/>
          <w:color w:val="333333"/>
          <w:kern w:val="0"/>
          <w:szCs w:val="21"/>
        </w:rPr>
        <w:t>native interop</w:t>
      </w:r>
      <w:r w:rsidRPr="005E1575">
        <w:rPr>
          <w:rFonts w:ascii="Verdana" w:eastAsia="宋体" w:hAnsi="Verdana" w:cs="宋体"/>
          <w:color w:val="333333"/>
          <w:kern w:val="0"/>
          <w:szCs w:val="21"/>
        </w:rPr>
        <w:t>）等诸多组件。它目前构建和运行于</w:t>
      </w:r>
      <w:r w:rsidRPr="005E1575">
        <w:rPr>
          <w:rFonts w:ascii="Verdana" w:eastAsia="宋体" w:hAnsi="Verdana" w:cs="宋体"/>
          <w:color w:val="333333"/>
          <w:kern w:val="0"/>
          <w:szCs w:val="21"/>
        </w:rPr>
        <w:t xml:space="preserve"> Windows </w:t>
      </w:r>
      <w:r w:rsidRPr="005E1575">
        <w:rPr>
          <w:rFonts w:ascii="Verdana" w:eastAsia="宋体" w:hAnsi="Verdana" w:cs="宋体"/>
          <w:color w:val="333333"/>
          <w:kern w:val="0"/>
          <w:szCs w:val="21"/>
        </w:rPr>
        <w:t>平台。你可以关注这个仓库，了解未来的几个月内即将增加的对</w:t>
      </w:r>
      <w:r w:rsidRPr="005E1575">
        <w:rPr>
          <w:rFonts w:ascii="Verdana" w:eastAsia="宋体" w:hAnsi="Verdana" w:cs="宋体"/>
          <w:color w:val="333333"/>
          <w:kern w:val="0"/>
          <w:szCs w:val="21"/>
        </w:rPr>
        <w:t xml:space="preserve"> Linux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Mac </w:t>
      </w:r>
      <w:r w:rsidRPr="005E1575">
        <w:rPr>
          <w:rFonts w:ascii="Verdana" w:eastAsia="宋体" w:hAnsi="Verdana" w:cs="宋体"/>
          <w:color w:val="333333"/>
          <w:kern w:val="0"/>
          <w:szCs w:val="21"/>
        </w:rPr>
        <w:t>的支持。</w:t>
      </w:r>
      <w:hyperlink r:id="rId50"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CMS</w:t>
      </w:r>
    </w:p>
    <w:p w:rsidR="005E1575" w:rsidRPr="005E1575" w:rsidRDefault="005E1575" w:rsidP="005E1575">
      <w:pPr>
        <w:widowControl/>
        <w:numPr>
          <w:ilvl w:val="0"/>
          <w:numId w:val="1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Composite C1</w:t>
      </w:r>
      <w:r w:rsidRPr="005E1575">
        <w:rPr>
          <w:rFonts w:ascii="Verdana" w:eastAsia="宋体" w:hAnsi="Verdana" w:cs="宋体"/>
          <w:color w:val="333333"/>
          <w:kern w:val="0"/>
          <w:szCs w:val="21"/>
        </w:rPr>
        <w:t>：一个</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内容管理系统，着重在用户体验及适应性。</w:t>
      </w:r>
      <w:hyperlink r:id="rId5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mojoPortal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MojoPortal </w:t>
      </w:r>
      <w:r w:rsidRPr="005E1575">
        <w:rPr>
          <w:rFonts w:ascii="Verdana" w:eastAsia="宋体" w:hAnsi="Verdana" w:cs="宋体"/>
          <w:color w:val="333333"/>
          <w:kern w:val="0"/>
          <w:szCs w:val="21"/>
        </w:rPr>
        <w:t>是一个可扩展、跨数据库、移动友好的</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内容管理系统（</w:t>
      </w:r>
      <w:r w:rsidRPr="005E1575">
        <w:rPr>
          <w:rFonts w:ascii="Verdana" w:eastAsia="宋体" w:hAnsi="Verdana" w:cs="宋体"/>
          <w:color w:val="333333"/>
          <w:kern w:val="0"/>
          <w:szCs w:val="21"/>
        </w:rPr>
        <w:t>CMS</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应用程序框架，使用</w:t>
      </w:r>
      <w:r w:rsidRPr="005E1575">
        <w:rPr>
          <w:rFonts w:ascii="Verdana" w:eastAsia="宋体" w:hAnsi="Verdana" w:cs="宋体"/>
          <w:color w:val="333333"/>
          <w:kern w:val="0"/>
          <w:szCs w:val="21"/>
        </w:rPr>
        <w:t xml:space="preserve"> C# ASP.NET </w:t>
      </w:r>
      <w:r w:rsidRPr="005E1575">
        <w:rPr>
          <w:rFonts w:ascii="Verdana" w:eastAsia="宋体" w:hAnsi="Verdana" w:cs="宋体"/>
          <w:color w:val="333333"/>
          <w:kern w:val="0"/>
          <w:szCs w:val="21"/>
        </w:rPr>
        <w:t>编写。</w:t>
      </w:r>
      <w:hyperlink r:id="rId5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N2CMS</w:t>
      </w:r>
      <w:r w:rsidRPr="005E1575">
        <w:rPr>
          <w:rFonts w:ascii="Verdana" w:eastAsia="宋体" w:hAnsi="Verdana" w:cs="宋体"/>
          <w:color w:val="333333"/>
          <w:kern w:val="0"/>
          <w:szCs w:val="21"/>
        </w:rPr>
        <w:t>：开源、轻量、代码优先的</w:t>
      </w:r>
      <w:r w:rsidRPr="005E1575">
        <w:rPr>
          <w:rFonts w:ascii="Verdana" w:eastAsia="宋体" w:hAnsi="Verdana" w:cs="宋体"/>
          <w:color w:val="333333"/>
          <w:kern w:val="0"/>
          <w:szCs w:val="21"/>
        </w:rPr>
        <w:t xml:space="preserve"> CMS</w:t>
      </w:r>
      <w:r w:rsidRPr="005E1575">
        <w:rPr>
          <w:rFonts w:ascii="Verdana" w:eastAsia="宋体" w:hAnsi="Verdana" w:cs="宋体"/>
          <w:color w:val="333333"/>
          <w:kern w:val="0"/>
          <w:szCs w:val="21"/>
        </w:rPr>
        <w:t>，可以无缝地集成到任何</w:t>
      </w:r>
      <w:r w:rsidRPr="005E1575">
        <w:rPr>
          <w:rFonts w:ascii="Verdana" w:eastAsia="宋体" w:hAnsi="Verdana" w:cs="宋体"/>
          <w:color w:val="333333"/>
          <w:kern w:val="0"/>
          <w:szCs w:val="21"/>
        </w:rPr>
        <w:t xml:space="preserve"> MVC </w:t>
      </w:r>
      <w:r w:rsidRPr="005E1575">
        <w:rPr>
          <w:rFonts w:ascii="Verdana" w:eastAsia="宋体" w:hAnsi="Verdana" w:cs="宋体"/>
          <w:color w:val="333333"/>
          <w:kern w:val="0"/>
          <w:szCs w:val="21"/>
        </w:rPr>
        <w:t>项目中。</w:t>
      </w:r>
      <w:hyperlink r:id="rId5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Orchard</w:t>
      </w:r>
      <w:r w:rsidRPr="005E1575">
        <w:rPr>
          <w:rFonts w:ascii="Verdana" w:eastAsia="宋体" w:hAnsi="Verdana" w:cs="宋体"/>
          <w:color w:val="333333"/>
          <w:kern w:val="0"/>
          <w:szCs w:val="21"/>
        </w:rPr>
        <w:t>：免费、开源、专注社区的项目，目标是在</w:t>
      </w:r>
      <w:r w:rsidRPr="005E1575">
        <w:rPr>
          <w:rFonts w:ascii="Verdana" w:eastAsia="宋体" w:hAnsi="Verdana" w:cs="宋体"/>
          <w:color w:val="333333"/>
          <w:kern w:val="0"/>
          <w:szCs w:val="21"/>
        </w:rPr>
        <w:t xml:space="preserve"> ASP.NET </w:t>
      </w:r>
      <w:r w:rsidRPr="005E1575">
        <w:rPr>
          <w:rFonts w:ascii="Verdana" w:eastAsia="宋体" w:hAnsi="Verdana" w:cs="宋体"/>
          <w:color w:val="333333"/>
          <w:kern w:val="0"/>
          <w:szCs w:val="21"/>
        </w:rPr>
        <w:t>平台上提供应用程序和可重用组件。</w:t>
      </w:r>
      <w:hyperlink r:id="rId5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Piranha CMS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Piranha </w:t>
      </w:r>
      <w:r w:rsidRPr="005E1575">
        <w:rPr>
          <w:rFonts w:ascii="Verdana" w:eastAsia="宋体" w:hAnsi="Verdana" w:cs="宋体"/>
          <w:color w:val="333333"/>
          <w:kern w:val="0"/>
          <w:szCs w:val="21"/>
        </w:rPr>
        <w:t>是一个有趣、快速、轻量级的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框架，用于开发基于</w:t>
      </w:r>
      <w:r w:rsidRPr="005E1575">
        <w:rPr>
          <w:rFonts w:ascii="Verdana" w:eastAsia="宋体" w:hAnsi="Verdana" w:cs="宋体"/>
          <w:color w:val="333333"/>
          <w:kern w:val="0"/>
          <w:szCs w:val="21"/>
        </w:rPr>
        <w:t xml:space="preserve"> cms </w:t>
      </w:r>
      <w:r w:rsidRPr="005E1575">
        <w:rPr>
          <w:rFonts w:ascii="Verdana" w:eastAsia="宋体" w:hAnsi="Verdana" w:cs="宋体"/>
          <w:color w:val="333333"/>
          <w:kern w:val="0"/>
          <w:szCs w:val="21"/>
        </w:rPr>
        <w:t>附带其它功能的</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应用程序。它基于</w:t>
      </w:r>
      <w:r w:rsidRPr="005E1575">
        <w:rPr>
          <w:rFonts w:ascii="Verdana" w:eastAsia="宋体" w:hAnsi="Verdana" w:cs="宋体"/>
          <w:color w:val="333333"/>
          <w:kern w:val="0"/>
          <w:szCs w:val="21"/>
        </w:rPr>
        <w:t xml:space="preserve"> ASP.NET MVC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页面创建，完全兼容</w:t>
      </w:r>
      <w:r w:rsidRPr="005E1575">
        <w:rPr>
          <w:rFonts w:ascii="Verdana" w:eastAsia="宋体" w:hAnsi="Verdana" w:cs="宋体"/>
          <w:color w:val="333333"/>
          <w:kern w:val="0"/>
          <w:szCs w:val="21"/>
        </w:rPr>
        <w:t xml:space="preserve"> Visual Studio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WebMatrix</w:t>
      </w:r>
      <w:r w:rsidRPr="005E1575">
        <w:rPr>
          <w:rFonts w:ascii="Verdana" w:eastAsia="宋体" w:hAnsi="Verdana" w:cs="宋体"/>
          <w:color w:val="333333"/>
          <w:kern w:val="0"/>
          <w:szCs w:val="21"/>
        </w:rPr>
        <w:t>。</w:t>
      </w:r>
      <w:hyperlink r:id="rId5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Umbraco</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Umbraco </w:t>
      </w:r>
      <w:r w:rsidRPr="005E1575">
        <w:rPr>
          <w:rFonts w:ascii="Verdana" w:eastAsia="宋体" w:hAnsi="Verdana" w:cs="宋体"/>
          <w:color w:val="333333"/>
          <w:kern w:val="0"/>
          <w:szCs w:val="21"/>
        </w:rPr>
        <w:t>是一个免费开源的内容管理系统，基于</w:t>
      </w:r>
      <w:r w:rsidRPr="005E1575">
        <w:rPr>
          <w:rFonts w:ascii="Verdana" w:eastAsia="宋体" w:hAnsi="Verdana" w:cs="宋体"/>
          <w:color w:val="333333"/>
          <w:kern w:val="0"/>
          <w:szCs w:val="21"/>
        </w:rPr>
        <w:t xml:space="preserve"> ASP.NET </w:t>
      </w:r>
      <w:r w:rsidRPr="005E1575">
        <w:rPr>
          <w:rFonts w:ascii="Verdana" w:eastAsia="宋体" w:hAnsi="Verdana" w:cs="宋体"/>
          <w:color w:val="333333"/>
          <w:kern w:val="0"/>
          <w:szCs w:val="21"/>
        </w:rPr>
        <w:t>平台构建。</w:t>
      </w:r>
      <w:hyperlink r:id="rId56"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代码分析和度量（</w:t>
      </w:r>
      <w:r w:rsidRPr="005E1575">
        <w:rPr>
          <w:rFonts w:ascii="Verdana" w:eastAsia="宋体" w:hAnsi="Verdana" w:cs="宋体"/>
          <w:b/>
          <w:bCs/>
          <w:color w:val="333333"/>
          <w:kern w:val="0"/>
          <w:sz w:val="32"/>
          <w:szCs w:val="32"/>
        </w:rPr>
        <w:t>Code Analysis and Metrics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1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CodeMaid</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Visual studio </w:t>
      </w:r>
      <w:r w:rsidRPr="005E1575">
        <w:rPr>
          <w:rFonts w:ascii="Verdana" w:eastAsia="宋体" w:hAnsi="Verdana" w:cs="宋体"/>
          <w:color w:val="333333"/>
          <w:kern w:val="0"/>
          <w:szCs w:val="21"/>
        </w:rPr>
        <w:t>扩展，用于清理、挖掘和简化</w:t>
      </w:r>
      <w:r w:rsidRPr="005E1575">
        <w:rPr>
          <w:rFonts w:ascii="Verdana" w:eastAsia="宋体" w:hAnsi="Verdana" w:cs="宋体"/>
          <w:color w:val="333333"/>
          <w:kern w:val="0"/>
          <w:szCs w:val="21"/>
        </w:rPr>
        <w:t xml:space="preserve"> C#</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C++</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F#</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VB</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PHP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JSON</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XAML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XML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ASP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HTML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CSS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LESS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SCSS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JavaScript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TypeScript </w:t>
      </w:r>
      <w:r w:rsidRPr="005E1575">
        <w:rPr>
          <w:rFonts w:ascii="Verdana" w:eastAsia="宋体" w:hAnsi="Verdana" w:cs="宋体"/>
          <w:color w:val="333333"/>
          <w:kern w:val="0"/>
          <w:szCs w:val="21"/>
        </w:rPr>
        <w:t>代码。</w:t>
      </w:r>
      <w:hyperlink r:id="rId5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StyleCop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StyleCop </w:t>
      </w:r>
      <w:r w:rsidRPr="005E1575">
        <w:rPr>
          <w:rFonts w:ascii="Verdana" w:eastAsia="宋体" w:hAnsi="Verdana" w:cs="宋体"/>
          <w:color w:val="333333"/>
          <w:kern w:val="0"/>
          <w:szCs w:val="21"/>
        </w:rPr>
        <w:t>使用一组风格和一致性规则，对</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源代码进行分析和强制性检查。</w:t>
      </w:r>
      <w:hyperlink r:id="rId5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Gendarme</w:t>
      </w:r>
      <w:r w:rsidRPr="005E1575">
        <w:rPr>
          <w:rFonts w:ascii="Verdana" w:eastAsia="宋体" w:hAnsi="Verdana" w:cs="宋体"/>
          <w:color w:val="333333"/>
          <w:kern w:val="0"/>
          <w:szCs w:val="21"/>
        </w:rPr>
        <w:t>：可扩展的、基于规则的工具，用于在</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应用程序和类库中查找问题。</w:t>
      </w:r>
      <w:hyperlink r:id="rId5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Metrics-Net</w:t>
      </w:r>
      <w:r w:rsidRPr="005E1575">
        <w:rPr>
          <w:rFonts w:ascii="Verdana" w:eastAsia="宋体" w:hAnsi="Verdana" w:cs="宋体"/>
          <w:color w:val="333333"/>
          <w:kern w:val="0"/>
          <w:szCs w:val="21"/>
        </w:rPr>
        <w:t>：捕获</w:t>
      </w:r>
      <w:r w:rsidRPr="005E1575">
        <w:rPr>
          <w:rFonts w:ascii="Verdana" w:eastAsia="宋体" w:hAnsi="Verdana" w:cs="宋体"/>
          <w:color w:val="333333"/>
          <w:kern w:val="0"/>
          <w:szCs w:val="21"/>
        </w:rPr>
        <w:t xml:space="preserve"> CLR </w:t>
      </w:r>
      <w:r w:rsidRPr="005E1575">
        <w:rPr>
          <w:rFonts w:ascii="Verdana" w:eastAsia="宋体" w:hAnsi="Verdana" w:cs="宋体"/>
          <w:color w:val="333333"/>
          <w:kern w:val="0"/>
          <w:szCs w:val="21"/>
        </w:rPr>
        <w:t>和应用程序级别的度量值。所以你知道它的功能。</w:t>
      </w:r>
      <w:hyperlink r:id="rId60"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编译器（</w:t>
      </w:r>
      <w:r w:rsidRPr="005E1575">
        <w:rPr>
          <w:rFonts w:ascii="Verdana" w:eastAsia="宋体" w:hAnsi="Verdana" w:cs="宋体"/>
          <w:b/>
          <w:bCs/>
          <w:color w:val="333333"/>
          <w:kern w:val="0"/>
          <w:sz w:val="32"/>
          <w:szCs w:val="32"/>
        </w:rPr>
        <w:t>Compiler</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1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Bridge.NET</w:t>
      </w:r>
      <w:r w:rsidRPr="005E1575">
        <w:rPr>
          <w:rFonts w:ascii="Verdana" w:eastAsia="宋体" w:hAnsi="Verdana" w:cs="宋体"/>
          <w:color w:val="333333"/>
          <w:kern w:val="0"/>
          <w:szCs w:val="21"/>
        </w:rPr>
        <w:t>：将</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编译成</w:t>
      </w:r>
      <w:r w:rsidRPr="005E1575">
        <w:rPr>
          <w:rFonts w:ascii="Verdana" w:eastAsia="宋体" w:hAnsi="Verdana" w:cs="宋体"/>
          <w:color w:val="333333"/>
          <w:kern w:val="0"/>
          <w:szCs w:val="21"/>
        </w:rPr>
        <w:t xml:space="preserve"> JavaScript </w:t>
      </w:r>
      <w:r w:rsidRPr="005E1575">
        <w:rPr>
          <w:rFonts w:ascii="Verdana" w:eastAsia="宋体" w:hAnsi="Verdana" w:cs="宋体"/>
          <w:color w:val="333333"/>
          <w:kern w:val="0"/>
          <w:szCs w:val="21"/>
        </w:rPr>
        <w:t>的开源编译器</w:t>
      </w:r>
      <w:r w:rsidRPr="005E1575">
        <w:rPr>
          <w:rFonts w:ascii="Verdana" w:eastAsia="宋体" w:hAnsi="Verdana" w:cs="宋体"/>
          <w:color w:val="333333"/>
          <w:kern w:val="0"/>
          <w:szCs w:val="21"/>
        </w:rPr>
        <w:t> </w:t>
      </w:r>
      <w:hyperlink r:id="rId61" w:history="1">
        <w:r w:rsidRPr="005E1575">
          <w:rPr>
            <w:rFonts w:ascii="Verdana" w:eastAsia="宋体" w:hAnsi="Verdana" w:cs="宋体"/>
            <w:color w:val="000000"/>
            <w:kern w:val="0"/>
            <w:szCs w:val="21"/>
          </w:rPr>
          <w:t>http://bridge.net/</w:t>
        </w:r>
      </w:hyperlink>
      <w:r w:rsidRPr="005E1575">
        <w:rPr>
          <w:rFonts w:ascii="Verdana" w:eastAsia="宋体" w:hAnsi="Verdana" w:cs="宋体"/>
          <w:color w:val="333333"/>
          <w:kern w:val="0"/>
          <w:szCs w:val="21"/>
        </w:rPr>
        <w:t>。</w:t>
      </w:r>
      <w:hyperlink r:id="rId6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ClojureCLR</w:t>
      </w:r>
      <w:r w:rsidRPr="005E1575">
        <w:rPr>
          <w:rFonts w:ascii="Verdana" w:eastAsia="宋体" w:hAnsi="Verdana" w:cs="宋体"/>
          <w:color w:val="333333"/>
          <w:kern w:val="0"/>
          <w:szCs w:val="21"/>
        </w:rPr>
        <w:t>：从</w:t>
      </w:r>
      <w:r w:rsidRPr="005E1575">
        <w:rPr>
          <w:rFonts w:ascii="Verdana" w:eastAsia="宋体" w:hAnsi="Verdana" w:cs="宋体"/>
          <w:color w:val="333333"/>
          <w:kern w:val="0"/>
          <w:szCs w:val="21"/>
        </w:rPr>
        <w:t xml:space="preserve"> Clojure </w:t>
      </w:r>
      <w:r w:rsidRPr="005E1575">
        <w:rPr>
          <w:rFonts w:ascii="Verdana" w:eastAsia="宋体" w:hAnsi="Verdana" w:cs="宋体"/>
          <w:color w:val="333333"/>
          <w:kern w:val="0"/>
          <w:szCs w:val="21"/>
        </w:rPr>
        <w:t>到</w:t>
      </w:r>
      <w:r w:rsidRPr="005E1575">
        <w:rPr>
          <w:rFonts w:ascii="Verdana" w:eastAsia="宋体" w:hAnsi="Verdana" w:cs="宋体"/>
          <w:color w:val="333333"/>
          <w:kern w:val="0"/>
          <w:szCs w:val="21"/>
        </w:rPr>
        <w:t xml:space="preserve"> CLR </w:t>
      </w:r>
      <w:r w:rsidRPr="005E1575">
        <w:rPr>
          <w:rFonts w:ascii="Verdana" w:eastAsia="宋体" w:hAnsi="Verdana" w:cs="宋体"/>
          <w:color w:val="333333"/>
          <w:kern w:val="0"/>
          <w:szCs w:val="21"/>
        </w:rPr>
        <w:t>的转换，是</w:t>
      </w:r>
      <w:r w:rsidRPr="005E1575">
        <w:rPr>
          <w:rFonts w:ascii="Verdana" w:eastAsia="宋体" w:hAnsi="Verdana" w:cs="宋体"/>
          <w:color w:val="333333"/>
          <w:kern w:val="0"/>
          <w:szCs w:val="21"/>
        </w:rPr>
        <w:t xml:space="preserve"> Clojure </w:t>
      </w:r>
      <w:r w:rsidRPr="005E1575">
        <w:rPr>
          <w:rFonts w:ascii="Verdana" w:eastAsia="宋体" w:hAnsi="Verdana" w:cs="宋体"/>
          <w:color w:val="333333"/>
          <w:kern w:val="0"/>
          <w:szCs w:val="21"/>
        </w:rPr>
        <w:t>项目的一部分。</w:t>
      </w:r>
      <w:hyperlink r:id="rId6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F# </w:t>
      </w:r>
      <w:r w:rsidRPr="005E1575">
        <w:rPr>
          <w:rFonts w:ascii="Verdana" w:eastAsia="宋体" w:hAnsi="Verdana" w:cs="宋体"/>
          <w:color w:val="333333"/>
          <w:kern w:val="0"/>
          <w:szCs w:val="21"/>
        </w:rPr>
        <w:t>编译器、核心库和工具</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更安全、更快、代码更好的函数式编程语言。</w:t>
      </w:r>
      <w:hyperlink r:id="rId6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FunScript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F# </w:t>
      </w:r>
      <w:r w:rsidRPr="005E1575">
        <w:rPr>
          <w:rFonts w:ascii="Verdana" w:eastAsia="宋体" w:hAnsi="Verdana" w:cs="宋体"/>
          <w:color w:val="333333"/>
          <w:kern w:val="0"/>
          <w:szCs w:val="21"/>
        </w:rPr>
        <w:t>到</w:t>
      </w:r>
      <w:r w:rsidRPr="005E1575">
        <w:rPr>
          <w:rFonts w:ascii="Verdana" w:eastAsia="宋体" w:hAnsi="Verdana" w:cs="宋体"/>
          <w:color w:val="333333"/>
          <w:kern w:val="0"/>
          <w:szCs w:val="21"/>
        </w:rPr>
        <w:t xml:space="preserve"> JavaScript </w:t>
      </w:r>
      <w:r w:rsidRPr="005E1575">
        <w:rPr>
          <w:rFonts w:ascii="Verdana" w:eastAsia="宋体" w:hAnsi="Verdana" w:cs="宋体"/>
          <w:color w:val="333333"/>
          <w:kern w:val="0"/>
          <w:szCs w:val="21"/>
        </w:rPr>
        <w:t>的编译器，可以通过</w:t>
      </w:r>
      <w:r w:rsidRPr="005E1575">
        <w:rPr>
          <w:rFonts w:ascii="Verdana" w:eastAsia="宋体" w:hAnsi="Verdana" w:cs="宋体"/>
          <w:color w:val="333333"/>
          <w:kern w:val="0"/>
          <w:szCs w:val="21"/>
        </w:rPr>
        <w:t xml:space="preserve"> TypeScript </w:t>
      </w:r>
      <w:r w:rsidRPr="005E1575">
        <w:rPr>
          <w:rFonts w:ascii="Verdana" w:eastAsia="宋体" w:hAnsi="Verdana" w:cs="宋体"/>
          <w:color w:val="333333"/>
          <w:kern w:val="0"/>
          <w:szCs w:val="21"/>
        </w:rPr>
        <w:t>类型提供程序使用</w:t>
      </w:r>
      <w:r w:rsidRPr="005E1575">
        <w:rPr>
          <w:rFonts w:ascii="Verdana" w:eastAsia="宋体" w:hAnsi="Verdana" w:cs="宋体"/>
          <w:color w:val="333333"/>
          <w:kern w:val="0"/>
          <w:szCs w:val="21"/>
        </w:rPr>
        <w:t xml:space="preserve"> JQuery </w:t>
      </w:r>
      <w:r w:rsidRPr="005E1575">
        <w:rPr>
          <w:rFonts w:ascii="Verdana" w:eastAsia="宋体" w:hAnsi="Verdana" w:cs="宋体"/>
          <w:color w:val="333333"/>
          <w:kern w:val="0"/>
          <w:szCs w:val="21"/>
        </w:rPr>
        <w:t>等</w:t>
      </w:r>
      <w:r w:rsidRPr="005E1575">
        <w:rPr>
          <w:rFonts w:ascii="Verdana" w:eastAsia="宋体" w:hAnsi="Verdana" w:cs="宋体"/>
          <w:color w:val="333333"/>
          <w:kern w:val="0"/>
          <w:szCs w:val="21"/>
        </w:rPr>
        <w:t xml:space="preserve"> JavaScript </w:t>
      </w:r>
      <w:r w:rsidRPr="005E1575">
        <w:rPr>
          <w:rFonts w:ascii="Verdana" w:eastAsia="宋体" w:hAnsi="Verdana" w:cs="宋体"/>
          <w:color w:val="333333"/>
          <w:kern w:val="0"/>
          <w:szCs w:val="21"/>
        </w:rPr>
        <w:t>库。</w:t>
      </w:r>
      <w:hyperlink r:id="rId6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JSIL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CIL </w:t>
      </w:r>
      <w:r w:rsidRPr="005E1575">
        <w:rPr>
          <w:rFonts w:ascii="Verdana" w:eastAsia="宋体" w:hAnsi="Verdana" w:cs="宋体"/>
          <w:color w:val="333333"/>
          <w:kern w:val="0"/>
          <w:szCs w:val="21"/>
        </w:rPr>
        <w:t>到</w:t>
      </w:r>
      <w:r w:rsidRPr="005E1575">
        <w:rPr>
          <w:rFonts w:ascii="Verdana" w:eastAsia="宋体" w:hAnsi="Verdana" w:cs="宋体"/>
          <w:color w:val="333333"/>
          <w:kern w:val="0"/>
          <w:szCs w:val="21"/>
        </w:rPr>
        <w:t xml:space="preserve"> Javascript </w:t>
      </w:r>
      <w:r w:rsidRPr="005E1575">
        <w:rPr>
          <w:rFonts w:ascii="Verdana" w:eastAsia="宋体" w:hAnsi="Verdana" w:cs="宋体"/>
          <w:color w:val="333333"/>
          <w:kern w:val="0"/>
          <w:szCs w:val="21"/>
        </w:rPr>
        <w:t>的编译器</w:t>
      </w:r>
      <w:r w:rsidRPr="005E1575">
        <w:rPr>
          <w:rFonts w:ascii="Verdana" w:eastAsia="宋体" w:hAnsi="Verdana" w:cs="宋体"/>
          <w:color w:val="333333"/>
          <w:kern w:val="0"/>
          <w:szCs w:val="21"/>
        </w:rPr>
        <w:t> </w:t>
      </w:r>
      <w:hyperlink r:id="rId66" w:history="1">
        <w:r w:rsidRPr="005E1575">
          <w:rPr>
            <w:rFonts w:ascii="Verdana" w:eastAsia="宋体" w:hAnsi="Verdana" w:cs="宋体"/>
            <w:color w:val="000000"/>
            <w:kern w:val="0"/>
            <w:szCs w:val="21"/>
          </w:rPr>
          <w:t>http://jsil.org/</w:t>
        </w:r>
      </w:hyperlink>
      <w:r w:rsidRPr="005E1575">
        <w:rPr>
          <w:rFonts w:ascii="Verdana" w:eastAsia="宋体" w:hAnsi="Verdana" w:cs="宋体"/>
          <w:color w:val="333333"/>
          <w:kern w:val="0"/>
          <w:szCs w:val="21"/>
        </w:rPr>
        <w:t>。</w:t>
      </w:r>
      <w:hyperlink r:id="rId6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Mono-basic</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Visual Basic </w:t>
      </w:r>
      <w:r w:rsidRPr="005E1575">
        <w:rPr>
          <w:rFonts w:ascii="Verdana" w:eastAsia="宋体" w:hAnsi="Verdana" w:cs="宋体"/>
          <w:color w:val="333333"/>
          <w:kern w:val="0"/>
          <w:szCs w:val="21"/>
        </w:rPr>
        <w:t>编译器和运行时。</w:t>
      </w:r>
      <w:hyperlink r:id="rId6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Nemerle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Nemerle </w:t>
      </w:r>
      <w:r w:rsidRPr="005E1575">
        <w:rPr>
          <w:rFonts w:ascii="Verdana" w:eastAsia="宋体" w:hAnsi="Verdana" w:cs="宋体"/>
          <w:color w:val="333333"/>
          <w:kern w:val="0"/>
          <w:szCs w:val="21"/>
        </w:rPr>
        <w:t>是一个</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平台高级静态类型编程语言。它提供函数式、面向对象式和命令式编程语言的特性。它拥有一个简单的类似</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的语法和强大的元编程（</w:t>
      </w:r>
      <w:r w:rsidRPr="005E1575">
        <w:rPr>
          <w:rFonts w:ascii="Verdana" w:eastAsia="宋体" w:hAnsi="Verdana" w:cs="宋体"/>
          <w:color w:val="333333"/>
          <w:kern w:val="0"/>
          <w:szCs w:val="21"/>
        </w:rPr>
        <w:t>meta-programming</w:t>
      </w:r>
      <w:r w:rsidRPr="005E1575">
        <w:rPr>
          <w:rFonts w:ascii="Verdana" w:eastAsia="宋体" w:hAnsi="Verdana" w:cs="宋体"/>
          <w:color w:val="333333"/>
          <w:kern w:val="0"/>
          <w:szCs w:val="21"/>
        </w:rPr>
        <w:t>）系统。</w:t>
      </w:r>
      <w:r w:rsidRPr="005E1575">
        <w:rPr>
          <w:rFonts w:ascii="Verdana" w:eastAsia="宋体" w:hAnsi="Verdana" w:cs="宋体"/>
          <w:color w:val="333333"/>
          <w:kern w:val="0"/>
          <w:szCs w:val="21"/>
        </w:rPr>
        <w:t> </w:t>
      </w:r>
      <w:hyperlink r:id="rId69" w:history="1">
        <w:r w:rsidRPr="005E1575">
          <w:rPr>
            <w:rFonts w:ascii="Verdana" w:eastAsia="宋体" w:hAnsi="Verdana" w:cs="宋体"/>
            <w:color w:val="000000"/>
            <w:kern w:val="0"/>
            <w:szCs w:val="21"/>
          </w:rPr>
          <w:t>官网</w:t>
        </w:r>
      </w:hyperlink>
      <w:r w:rsidRPr="005E1575">
        <w:rPr>
          <w:rFonts w:ascii="Verdana" w:eastAsia="宋体" w:hAnsi="Verdana" w:cs="宋体"/>
          <w:color w:val="333333"/>
          <w:kern w:val="0"/>
          <w:szCs w:val="21"/>
        </w:rPr>
        <w:t> </w:t>
      </w:r>
      <w:hyperlink r:id="rId70" w:history="1">
        <w:r w:rsidRPr="005E1575">
          <w:rPr>
            <w:rFonts w:ascii="Verdana" w:eastAsia="宋体" w:hAnsi="Verdana" w:cs="宋体"/>
            <w:color w:val="000000"/>
            <w:kern w:val="0"/>
            <w:szCs w:val="21"/>
          </w:rPr>
          <w:t>Github</w:t>
        </w:r>
      </w:hyperlink>
    </w:p>
    <w:p w:rsidR="005E1575" w:rsidRPr="005E1575" w:rsidRDefault="005E1575" w:rsidP="005E1575">
      <w:pPr>
        <w:widowControl/>
        <w:numPr>
          <w:ilvl w:val="0"/>
          <w:numId w:val="1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Netjs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到</w:t>
      </w:r>
      <w:r w:rsidRPr="005E1575">
        <w:rPr>
          <w:rFonts w:ascii="Verdana" w:eastAsia="宋体" w:hAnsi="Verdana" w:cs="宋体"/>
          <w:color w:val="333333"/>
          <w:kern w:val="0"/>
          <w:szCs w:val="21"/>
        </w:rPr>
        <w:t xml:space="preserve"> TypeScript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JavaScript </w:t>
      </w:r>
      <w:r w:rsidRPr="005E1575">
        <w:rPr>
          <w:rFonts w:ascii="Verdana" w:eastAsia="宋体" w:hAnsi="Verdana" w:cs="宋体"/>
          <w:color w:val="333333"/>
          <w:kern w:val="0"/>
          <w:szCs w:val="21"/>
        </w:rPr>
        <w:t>编译器。兼容可移植类库。你甚至可以使用</w:t>
      </w:r>
      <w:r w:rsidRPr="005E1575">
        <w:rPr>
          <w:rFonts w:ascii="Verdana" w:eastAsia="宋体" w:hAnsi="Verdana" w:cs="宋体"/>
          <w:color w:val="333333"/>
          <w:kern w:val="0"/>
          <w:szCs w:val="21"/>
        </w:rPr>
        <w:t xml:space="preserve"> EXE </w:t>
      </w:r>
      <w:r w:rsidRPr="005E1575">
        <w:rPr>
          <w:rFonts w:ascii="Verdana" w:eastAsia="宋体" w:hAnsi="Verdana" w:cs="宋体"/>
          <w:color w:val="333333"/>
          <w:kern w:val="0"/>
          <w:szCs w:val="21"/>
        </w:rPr>
        <w:t>文件。</w:t>
      </w:r>
      <w:hyperlink r:id="rId7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Roslyn</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编译平台（</w:t>
      </w:r>
      <w:r w:rsidRPr="005E1575">
        <w:rPr>
          <w:rFonts w:ascii="Verdana" w:eastAsia="宋体" w:hAnsi="Verdana" w:cs="宋体"/>
          <w:color w:val="333333"/>
          <w:kern w:val="0"/>
          <w:szCs w:val="21"/>
        </w:rPr>
        <w:t>“Roslyn”</w:t>
      </w:r>
      <w:r w:rsidRPr="005E1575">
        <w:rPr>
          <w:rFonts w:ascii="Verdana" w:eastAsia="宋体" w:hAnsi="Verdana" w:cs="宋体"/>
          <w:color w:val="333333"/>
          <w:kern w:val="0"/>
          <w:szCs w:val="21"/>
        </w:rPr>
        <w:t>）提供开源的</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Visual Basic </w:t>
      </w:r>
      <w:r w:rsidRPr="005E1575">
        <w:rPr>
          <w:rFonts w:ascii="Verdana" w:eastAsia="宋体" w:hAnsi="Verdana" w:cs="宋体"/>
          <w:color w:val="333333"/>
          <w:kern w:val="0"/>
          <w:szCs w:val="21"/>
        </w:rPr>
        <w:t>编译器，包含丰富的代码分析</w:t>
      </w:r>
      <w:r w:rsidRPr="005E1575">
        <w:rPr>
          <w:rFonts w:ascii="Verdana" w:eastAsia="宋体" w:hAnsi="Verdana" w:cs="宋体"/>
          <w:color w:val="333333"/>
          <w:kern w:val="0"/>
          <w:szCs w:val="21"/>
        </w:rPr>
        <w:t xml:space="preserve"> API</w:t>
      </w:r>
      <w:r w:rsidRPr="005E1575">
        <w:rPr>
          <w:rFonts w:ascii="Verdana" w:eastAsia="宋体" w:hAnsi="Verdana" w:cs="宋体"/>
          <w:color w:val="333333"/>
          <w:kern w:val="0"/>
          <w:szCs w:val="21"/>
        </w:rPr>
        <w:t>。它可以使用和</w:t>
      </w:r>
      <w:r w:rsidRPr="005E1575">
        <w:rPr>
          <w:rFonts w:ascii="Verdana" w:eastAsia="宋体" w:hAnsi="Verdana" w:cs="宋体"/>
          <w:color w:val="333333"/>
          <w:kern w:val="0"/>
          <w:szCs w:val="21"/>
        </w:rPr>
        <w:t xml:space="preserve"> Visual Studio </w:t>
      </w:r>
      <w:r w:rsidRPr="005E1575">
        <w:rPr>
          <w:rFonts w:ascii="Verdana" w:eastAsia="宋体" w:hAnsi="Verdana" w:cs="宋体"/>
          <w:color w:val="333333"/>
          <w:kern w:val="0"/>
          <w:szCs w:val="21"/>
        </w:rPr>
        <w:t>一样的</w:t>
      </w:r>
      <w:r w:rsidRPr="005E1575">
        <w:rPr>
          <w:rFonts w:ascii="Verdana" w:eastAsia="宋体" w:hAnsi="Verdana" w:cs="宋体"/>
          <w:color w:val="333333"/>
          <w:kern w:val="0"/>
          <w:szCs w:val="21"/>
        </w:rPr>
        <w:t xml:space="preserve"> API </w:t>
      </w:r>
      <w:r w:rsidRPr="005E1575">
        <w:rPr>
          <w:rFonts w:ascii="Verdana" w:eastAsia="宋体" w:hAnsi="Verdana" w:cs="宋体"/>
          <w:color w:val="333333"/>
          <w:kern w:val="0"/>
          <w:szCs w:val="21"/>
        </w:rPr>
        <w:t>来构建代码分析工具。</w:t>
      </w:r>
      <w:hyperlink r:id="rId7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VisualFSharp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Visual F# </w:t>
      </w:r>
      <w:r w:rsidRPr="005E1575">
        <w:rPr>
          <w:rFonts w:ascii="Verdana" w:eastAsia="宋体" w:hAnsi="Verdana" w:cs="宋体"/>
          <w:color w:val="333333"/>
          <w:kern w:val="0"/>
          <w:szCs w:val="21"/>
        </w:rPr>
        <w:t>编译器和工具。</w:t>
      </w:r>
      <w:hyperlink r:id="rId73"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压缩（</w:t>
      </w:r>
      <w:r w:rsidRPr="005E1575">
        <w:rPr>
          <w:rFonts w:ascii="Verdana" w:eastAsia="宋体" w:hAnsi="Verdana" w:cs="宋体"/>
          <w:b/>
          <w:bCs/>
          <w:color w:val="333333"/>
          <w:kern w:val="0"/>
          <w:sz w:val="32"/>
          <w:szCs w:val="32"/>
        </w:rPr>
        <w:t>Compression</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1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SharpCompress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SharpCompress </w:t>
      </w:r>
      <w:r w:rsidRPr="005E1575">
        <w:rPr>
          <w:rFonts w:ascii="Verdana" w:eastAsia="宋体" w:hAnsi="Verdana" w:cs="宋体"/>
          <w:color w:val="333333"/>
          <w:kern w:val="0"/>
          <w:szCs w:val="21"/>
        </w:rPr>
        <w:t>是一个用于</w:t>
      </w:r>
      <w:r w:rsidRPr="005E1575">
        <w:rPr>
          <w:rFonts w:ascii="Verdana" w:eastAsia="宋体" w:hAnsi="Verdana" w:cs="宋体"/>
          <w:color w:val="333333"/>
          <w:kern w:val="0"/>
          <w:szCs w:val="21"/>
        </w:rPr>
        <w:t xml:space="preserve"> .NET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Mono</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Silverlight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WP7 </w:t>
      </w:r>
      <w:r w:rsidRPr="005E1575">
        <w:rPr>
          <w:rFonts w:ascii="Verdana" w:eastAsia="宋体" w:hAnsi="Verdana" w:cs="宋体"/>
          <w:color w:val="333333"/>
          <w:kern w:val="0"/>
          <w:szCs w:val="21"/>
        </w:rPr>
        <w:t>的压缩类库，可以解压</w:t>
      </w:r>
      <w:r w:rsidRPr="005E1575">
        <w:rPr>
          <w:rFonts w:ascii="Verdana" w:eastAsia="宋体" w:hAnsi="Verdana" w:cs="宋体"/>
          <w:color w:val="333333"/>
          <w:kern w:val="0"/>
          <w:szCs w:val="21"/>
        </w:rPr>
        <w:t>rar</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7zip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zip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tar</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bzip2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gzip</w:t>
      </w:r>
      <w:r w:rsidRPr="005E1575">
        <w:rPr>
          <w:rFonts w:ascii="Verdana" w:eastAsia="宋体" w:hAnsi="Verdana" w:cs="宋体"/>
          <w:color w:val="333333"/>
          <w:kern w:val="0"/>
          <w:szCs w:val="21"/>
        </w:rPr>
        <w:t>，提供单向读取和随机文件访问</w:t>
      </w:r>
      <w:r w:rsidRPr="005E1575">
        <w:rPr>
          <w:rFonts w:ascii="Verdana" w:eastAsia="宋体" w:hAnsi="Verdana" w:cs="宋体"/>
          <w:color w:val="333333"/>
          <w:kern w:val="0"/>
          <w:szCs w:val="21"/>
        </w:rPr>
        <w:t xml:space="preserve"> API</w:t>
      </w:r>
      <w:r w:rsidRPr="005E1575">
        <w:rPr>
          <w:rFonts w:ascii="Verdana" w:eastAsia="宋体" w:hAnsi="Verdana" w:cs="宋体"/>
          <w:color w:val="333333"/>
          <w:kern w:val="0"/>
          <w:szCs w:val="21"/>
        </w:rPr>
        <w:t>。支持对</w:t>
      </w:r>
      <w:r w:rsidRPr="005E1575">
        <w:rPr>
          <w:rFonts w:ascii="Verdana" w:eastAsia="宋体" w:hAnsi="Verdana" w:cs="宋体"/>
          <w:color w:val="333333"/>
          <w:kern w:val="0"/>
          <w:szCs w:val="21"/>
        </w:rPr>
        <w:t xml:space="preserve"> zip/tar/bzip2/gzip </w:t>
      </w:r>
      <w:r w:rsidRPr="005E1575">
        <w:rPr>
          <w:rFonts w:ascii="Verdana" w:eastAsia="宋体" w:hAnsi="Verdana" w:cs="宋体"/>
          <w:color w:val="333333"/>
          <w:kern w:val="0"/>
          <w:szCs w:val="21"/>
        </w:rPr>
        <w:t>进行写入的实现。</w:t>
      </w:r>
      <w:hyperlink r:id="rId7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DotNetZip.Semverd</w:t>
      </w:r>
      <w:r w:rsidRPr="005E1575">
        <w:rPr>
          <w:rFonts w:ascii="Verdana" w:eastAsia="宋体" w:hAnsi="Verdana" w:cs="宋体"/>
          <w:color w:val="333333"/>
          <w:kern w:val="0"/>
          <w:szCs w:val="21"/>
        </w:rPr>
        <w:t>：一个开源项目，提供对</w:t>
      </w:r>
      <w:r w:rsidRPr="005E1575">
        <w:rPr>
          <w:rFonts w:ascii="Verdana" w:eastAsia="宋体" w:hAnsi="Verdana" w:cs="宋体"/>
          <w:color w:val="333333"/>
          <w:kern w:val="0"/>
          <w:szCs w:val="21"/>
        </w:rPr>
        <w:t xml:space="preserve"> ZIP </w:t>
      </w:r>
      <w:r w:rsidRPr="005E1575">
        <w:rPr>
          <w:rFonts w:ascii="Verdana" w:eastAsia="宋体" w:hAnsi="Verdana" w:cs="宋体"/>
          <w:color w:val="333333"/>
          <w:kern w:val="0"/>
          <w:szCs w:val="21"/>
        </w:rPr>
        <w:t>文件处理的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类库和相关工具。</w:t>
      </w:r>
      <w:r w:rsidRPr="005E1575">
        <w:rPr>
          <w:rFonts w:ascii="Verdana" w:eastAsia="宋体" w:hAnsi="Verdana" w:cs="宋体"/>
          <w:color w:val="333333"/>
          <w:kern w:val="0"/>
          <w:szCs w:val="21"/>
        </w:rPr>
        <w:t xml:space="preserve"> </w:t>
      </w:r>
      <w:r w:rsidRPr="005E1575">
        <w:rPr>
          <w:rFonts w:ascii="Verdana" w:eastAsia="宋体" w:hAnsi="Verdana" w:cs="宋体"/>
          <w:color w:val="333333"/>
          <w:kern w:val="0"/>
          <w:szCs w:val="21"/>
        </w:rPr>
        <w:t>（分支自</w:t>
      </w:r>
      <w:r w:rsidRPr="005E1575">
        <w:rPr>
          <w:rFonts w:ascii="Verdana" w:eastAsia="宋体" w:hAnsi="Verdana" w:cs="宋体"/>
          <w:color w:val="333333"/>
          <w:kern w:val="0"/>
          <w:szCs w:val="21"/>
        </w:rPr>
        <w:t> </w:t>
      </w:r>
      <w:hyperlink r:id="rId75" w:history="1">
        <w:r w:rsidRPr="005E1575">
          <w:rPr>
            <w:rFonts w:ascii="Verdana" w:eastAsia="宋体" w:hAnsi="Verdana" w:cs="宋体"/>
            <w:b/>
            <w:bCs/>
            <w:color w:val="000000"/>
            <w:kern w:val="0"/>
            <w:szCs w:val="21"/>
          </w:rPr>
          <w:t>已经不再维护的</w:t>
        </w:r>
        <w:r w:rsidRPr="005E1575">
          <w:rPr>
            <w:rFonts w:ascii="Verdana" w:eastAsia="宋体" w:hAnsi="Verdana" w:cs="宋体"/>
            <w:color w:val="000000"/>
            <w:kern w:val="0"/>
            <w:szCs w:val="21"/>
          </w:rPr>
          <w:t>DotNetZip</w:t>
        </w:r>
      </w:hyperlink>
      <w:r w:rsidRPr="005E1575">
        <w:rPr>
          <w:rFonts w:ascii="Verdana" w:eastAsia="宋体" w:hAnsi="Verdana" w:cs="宋体"/>
          <w:color w:val="333333"/>
          <w:kern w:val="0"/>
          <w:szCs w:val="21"/>
        </w:rPr>
        <w:t>）</w:t>
      </w:r>
      <w:hyperlink r:id="rId76" w:history="1">
        <w:r w:rsidRPr="005E1575">
          <w:rPr>
            <w:rFonts w:ascii="Verdana" w:eastAsia="宋体" w:hAnsi="Verdana" w:cs="宋体"/>
            <w:color w:val="000000"/>
            <w:kern w:val="0"/>
            <w:szCs w:val="21"/>
          </w:rPr>
          <w:t>DotNetZip.Semverd</w:t>
        </w:r>
      </w:hyperlink>
    </w:p>
    <w:p w:rsidR="005E1575" w:rsidRPr="005E1575" w:rsidRDefault="005E1575" w:rsidP="005E1575">
      <w:pPr>
        <w:widowControl/>
        <w:numPr>
          <w:ilvl w:val="0"/>
          <w:numId w:val="1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SharpZipLib</w:t>
      </w:r>
      <w:r w:rsidRPr="005E1575">
        <w:rPr>
          <w:rFonts w:ascii="Verdana" w:eastAsia="宋体" w:hAnsi="Verdana" w:cs="宋体"/>
          <w:color w:val="333333"/>
          <w:kern w:val="0"/>
          <w:szCs w:val="21"/>
        </w:rPr>
        <w:t>：一个</w:t>
      </w:r>
      <w:r w:rsidRPr="005E1575">
        <w:rPr>
          <w:rFonts w:ascii="Verdana" w:eastAsia="宋体" w:hAnsi="Verdana" w:cs="宋体"/>
          <w:color w:val="333333"/>
          <w:kern w:val="0"/>
          <w:szCs w:val="21"/>
        </w:rPr>
        <w:t xml:space="preserve"> Zip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GZip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Tar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BZip2 </w:t>
      </w:r>
      <w:r w:rsidRPr="005E1575">
        <w:rPr>
          <w:rFonts w:ascii="Verdana" w:eastAsia="宋体" w:hAnsi="Verdana" w:cs="宋体"/>
          <w:color w:val="333333"/>
          <w:kern w:val="0"/>
          <w:szCs w:val="21"/>
        </w:rPr>
        <w:t>的类库，完全由</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编写，面向</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平台。</w:t>
      </w:r>
      <w:hyperlink r:id="rId77"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持续集成（</w:t>
      </w:r>
      <w:r w:rsidRPr="005E1575">
        <w:rPr>
          <w:rFonts w:ascii="Verdana" w:eastAsia="宋体" w:hAnsi="Verdana" w:cs="宋体"/>
          <w:b/>
          <w:bCs/>
          <w:color w:val="333333"/>
          <w:kern w:val="0"/>
          <w:sz w:val="32"/>
          <w:szCs w:val="32"/>
        </w:rPr>
        <w:t>Continuous Integration</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1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TeamCity</w:t>
      </w:r>
      <w:r w:rsidRPr="005E1575">
        <w:rPr>
          <w:rFonts w:ascii="Verdana" w:eastAsia="宋体" w:hAnsi="Verdana" w:cs="宋体"/>
          <w:color w:val="333333"/>
          <w:kern w:val="0"/>
          <w:szCs w:val="21"/>
        </w:rPr>
        <w:t>：可以直接使用的，可扩展、面向开发人员友好的构建服务器</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开箱即用</w:t>
      </w:r>
      <w:r w:rsidRPr="005E1575">
        <w:rPr>
          <w:rFonts w:ascii="Verdana" w:eastAsia="宋体" w:hAnsi="Verdana" w:cs="宋体"/>
          <w:b/>
          <w:bCs/>
          <w:color w:val="333333"/>
          <w:kern w:val="0"/>
          <w:szCs w:val="21"/>
        </w:rPr>
        <w:t>。</w:t>
      </w:r>
      <w:r w:rsidRPr="005E1575">
        <w:rPr>
          <w:rFonts w:ascii="Verdana" w:eastAsia="宋体" w:hAnsi="Verdana" w:cs="宋体"/>
          <w:color w:val="333333"/>
          <w:kern w:val="0"/>
          <w:szCs w:val="21"/>
        </w:rPr>
        <w:t> </w:t>
      </w:r>
      <w:r w:rsidRPr="005E1575">
        <w:rPr>
          <w:rFonts w:ascii="Verdana" w:eastAsia="宋体" w:hAnsi="Verdana" w:cs="宋体"/>
          <w:b/>
          <w:bCs/>
          <w:color w:val="333333"/>
          <w:kern w:val="0"/>
          <w:szCs w:val="21"/>
        </w:rPr>
        <w:t>[$]</w:t>
      </w:r>
      <w:hyperlink r:id="rId7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CruiseControl.NET</w:t>
      </w:r>
      <w:r w:rsidRPr="005E1575">
        <w:rPr>
          <w:rFonts w:ascii="Verdana" w:eastAsia="宋体" w:hAnsi="Verdana" w:cs="宋体"/>
          <w:color w:val="333333"/>
          <w:kern w:val="0"/>
          <w:szCs w:val="21"/>
        </w:rPr>
        <w:t>：一个自动化持续集成服务器，使用</w:t>
      </w:r>
      <w:r w:rsidRPr="005E1575">
        <w:rPr>
          <w:rFonts w:ascii="Verdana" w:eastAsia="宋体" w:hAnsi="Verdana" w:cs="宋体"/>
          <w:color w:val="333333"/>
          <w:kern w:val="0"/>
          <w:szCs w:val="21"/>
        </w:rPr>
        <w:t xml:space="preserve"> .NET Framework </w:t>
      </w:r>
      <w:r w:rsidRPr="005E1575">
        <w:rPr>
          <w:rFonts w:ascii="Verdana" w:eastAsia="宋体" w:hAnsi="Verdana" w:cs="宋体"/>
          <w:color w:val="333333"/>
          <w:kern w:val="0"/>
          <w:szCs w:val="21"/>
        </w:rPr>
        <w:t>实现。</w:t>
      </w:r>
      <w:hyperlink r:id="rId7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MyGet</w:t>
      </w:r>
      <w:r w:rsidRPr="005E1575">
        <w:rPr>
          <w:rFonts w:ascii="Verdana" w:eastAsia="宋体" w:hAnsi="Verdana" w:cs="宋体"/>
          <w:color w:val="333333"/>
          <w:kern w:val="0"/>
          <w:szCs w:val="21"/>
        </w:rPr>
        <w:t>：为</w:t>
      </w:r>
      <w:r w:rsidRPr="005E1575">
        <w:rPr>
          <w:rFonts w:ascii="Verdana" w:eastAsia="宋体" w:hAnsi="Verdana" w:cs="宋体"/>
          <w:color w:val="333333"/>
          <w:kern w:val="0"/>
          <w:szCs w:val="21"/>
        </w:rPr>
        <w:t>NuGet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NPM</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Bower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VSIX </w:t>
      </w:r>
      <w:r w:rsidRPr="005E1575">
        <w:rPr>
          <w:rFonts w:ascii="Verdana" w:eastAsia="宋体" w:hAnsi="Verdana" w:cs="宋体"/>
          <w:color w:val="333333"/>
          <w:kern w:val="0"/>
          <w:szCs w:val="21"/>
        </w:rPr>
        <w:t>提供持续集成、部署、宿主程序包仓库的服务。</w:t>
      </w:r>
      <w:r w:rsidRPr="005E1575">
        <w:rPr>
          <w:rFonts w:ascii="Verdana" w:eastAsia="宋体" w:hAnsi="Verdana" w:cs="宋体"/>
          <w:b/>
          <w:bCs/>
          <w:color w:val="333333"/>
          <w:kern w:val="0"/>
          <w:szCs w:val="21"/>
        </w:rPr>
        <w:t>[</w:t>
      </w:r>
      <w:hyperlink r:id="rId80" w:history="1">
        <w:r w:rsidRPr="005E1575">
          <w:rPr>
            <w:rFonts w:ascii="Verdana" w:eastAsia="宋体" w:hAnsi="Verdana" w:cs="宋体"/>
            <w:b/>
            <w:bCs/>
            <w:color w:val="000000"/>
            <w:kern w:val="0"/>
            <w:szCs w:val="21"/>
          </w:rPr>
          <w:t>开源软件免费</w:t>
        </w:r>
      </w:hyperlink>
      <w:r w:rsidRPr="005E1575">
        <w:rPr>
          <w:rFonts w:ascii="Verdana" w:eastAsia="宋体" w:hAnsi="Verdana" w:cs="宋体"/>
          <w:b/>
          <w:bCs/>
          <w:color w:val="333333"/>
          <w:kern w:val="0"/>
          <w:szCs w:val="21"/>
        </w:rPr>
        <w:t>]</w:t>
      </w:r>
      <w:r w:rsidRPr="005E1575">
        <w:rPr>
          <w:rFonts w:ascii="Verdana" w:eastAsia="宋体" w:hAnsi="Verdana" w:cs="宋体"/>
          <w:color w:val="333333"/>
          <w:kern w:val="0"/>
          <w:szCs w:val="21"/>
        </w:rPr>
        <w:t> </w:t>
      </w:r>
      <w:r w:rsidRPr="005E1575">
        <w:rPr>
          <w:rFonts w:ascii="Verdana" w:eastAsia="宋体" w:hAnsi="Verdana" w:cs="宋体"/>
          <w:b/>
          <w:bCs/>
          <w:color w:val="333333"/>
          <w:kern w:val="0"/>
          <w:szCs w:val="21"/>
        </w:rPr>
        <w:t>[$]</w:t>
      </w:r>
      <w:hyperlink r:id="rId8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AppVeyor</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持续构建和部署服务。</w:t>
      </w:r>
      <w:r w:rsidRPr="005E1575">
        <w:rPr>
          <w:rFonts w:ascii="Verdana" w:eastAsia="宋体" w:hAnsi="Verdana" w:cs="宋体"/>
          <w:color w:val="333333"/>
          <w:kern w:val="0"/>
          <w:szCs w:val="21"/>
        </w:rPr>
        <w:t> </w:t>
      </w:r>
      <w:r w:rsidRPr="005E1575">
        <w:rPr>
          <w:rFonts w:ascii="Verdana" w:eastAsia="宋体" w:hAnsi="Verdana" w:cs="宋体"/>
          <w:b/>
          <w:bCs/>
          <w:color w:val="333333"/>
          <w:kern w:val="0"/>
          <w:szCs w:val="21"/>
        </w:rPr>
        <w:t>[$]</w:t>
      </w:r>
      <w:r w:rsidRPr="005E1575">
        <w:rPr>
          <w:rFonts w:ascii="Verdana" w:eastAsia="宋体" w:hAnsi="Verdana" w:cs="宋体"/>
          <w:color w:val="333333"/>
          <w:kern w:val="0"/>
          <w:szCs w:val="21"/>
        </w:rPr>
        <w:t> </w:t>
      </w:r>
      <w:r w:rsidRPr="005E1575">
        <w:rPr>
          <w:rFonts w:ascii="Verdana" w:eastAsia="宋体" w:hAnsi="Verdana" w:cs="宋体"/>
          <w:b/>
          <w:bCs/>
          <w:color w:val="333333"/>
          <w:kern w:val="0"/>
          <w:szCs w:val="21"/>
        </w:rPr>
        <w:t>[</w:t>
      </w:r>
      <w:r w:rsidRPr="005E1575">
        <w:rPr>
          <w:rFonts w:ascii="Verdana" w:eastAsia="宋体" w:hAnsi="Verdana" w:cs="宋体"/>
          <w:b/>
          <w:bCs/>
          <w:color w:val="333333"/>
          <w:kern w:val="0"/>
          <w:szCs w:val="21"/>
        </w:rPr>
        <w:t>开源软件免费</w:t>
      </w:r>
      <w:r w:rsidRPr="005E1575">
        <w:rPr>
          <w:rFonts w:ascii="Verdana" w:eastAsia="宋体" w:hAnsi="Verdana" w:cs="宋体"/>
          <w:b/>
          <w:bCs/>
          <w:color w:val="333333"/>
          <w:kern w:val="0"/>
          <w:szCs w:val="21"/>
        </w:rPr>
        <w:t>]</w:t>
      </w:r>
      <w:hyperlink r:id="rId82"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加密（</w:t>
      </w:r>
      <w:r w:rsidRPr="005E1575">
        <w:rPr>
          <w:rFonts w:ascii="Verdana" w:eastAsia="宋体" w:hAnsi="Verdana" w:cs="宋体"/>
          <w:b/>
          <w:bCs/>
          <w:color w:val="333333"/>
          <w:kern w:val="0"/>
          <w:sz w:val="32"/>
          <w:szCs w:val="32"/>
        </w:rPr>
        <w:t>Cryptography</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1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BouncyCastle</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System.Security.Cryptography </w:t>
      </w:r>
      <w:r w:rsidRPr="005E1575">
        <w:rPr>
          <w:rFonts w:ascii="Verdana" w:eastAsia="宋体" w:hAnsi="Verdana" w:cs="宋体"/>
          <w:color w:val="333333"/>
          <w:kern w:val="0"/>
          <w:szCs w:val="21"/>
        </w:rPr>
        <w:t>一起，在</w:t>
      </w:r>
      <w:r w:rsidRPr="005E1575">
        <w:rPr>
          <w:rFonts w:ascii="Verdana" w:eastAsia="宋体" w:hAnsi="Verdana" w:cs="宋体"/>
          <w:color w:val="333333"/>
          <w:kern w:val="0"/>
          <w:szCs w:val="21"/>
        </w:rPr>
        <w:t xml:space="preserve"> CLR </w:t>
      </w:r>
      <w:r w:rsidRPr="005E1575">
        <w:rPr>
          <w:rFonts w:ascii="Verdana" w:eastAsia="宋体" w:hAnsi="Verdana" w:cs="宋体"/>
          <w:color w:val="333333"/>
          <w:kern w:val="0"/>
          <w:szCs w:val="21"/>
        </w:rPr>
        <w:t>上提供加密算法的实现。</w:t>
      </w:r>
      <w:hyperlink r:id="rId8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HashLib</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HashLib </w:t>
      </w:r>
      <w:r w:rsidRPr="005E1575">
        <w:rPr>
          <w:rFonts w:ascii="Verdana" w:eastAsia="宋体" w:hAnsi="Verdana" w:cs="宋体"/>
          <w:color w:val="333333"/>
          <w:kern w:val="0"/>
          <w:szCs w:val="21"/>
        </w:rPr>
        <w:t>包含了几乎所有你见过的哈希算法，它几乎支持所有东西并且非常容易使用。</w:t>
      </w:r>
      <w:hyperlink r:id="rId8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libsodium-net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libsodium for .NET——</w:t>
      </w:r>
      <w:r w:rsidRPr="005E1575">
        <w:rPr>
          <w:rFonts w:ascii="Verdana" w:eastAsia="宋体" w:hAnsi="Verdana" w:cs="宋体"/>
          <w:color w:val="333333"/>
          <w:kern w:val="0"/>
          <w:szCs w:val="21"/>
        </w:rPr>
        <w:t>一个安全加密库。</w:t>
      </w:r>
      <w:hyperlink r:id="rId8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StreamCryptor</w:t>
      </w:r>
      <w:r w:rsidRPr="005E1575">
        <w:rPr>
          <w:rFonts w:ascii="Verdana" w:eastAsia="宋体" w:hAnsi="Verdana" w:cs="宋体"/>
          <w:color w:val="333333"/>
          <w:kern w:val="0"/>
          <w:szCs w:val="21"/>
        </w:rPr>
        <w:t>：使用</w:t>
      </w:r>
      <w:r w:rsidRPr="005E1575">
        <w:rPr>
          <w:rFonts w:ascii="Verdana" w:eastAsia="宋体" w:hAnsi="Verdana" w:cs="宋体"/>
          <w:color w:val="333333"/>
          <w:kern w:val="0"/>
          <w:szCs w:val="21"/>
        </w:rPr>
        <w:t xml:space="preserve"> libsodium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protobuf </w:t>
      </w:r>
      <w:r w:rsidRPr="005E1575">
        <w:rPr>
          <w:rFonts w:ascii="Verdana" w:eastAsia="宋体" w:hAnsi="Verdana" w:cs="宋体"/>
          <w:color w:val="333333"/>
          <w:kern w:val="0"/>
          <w:szCs w:val="21"/>
        </w:rPr>
        <w:t>对流进行加密和解密。</w:t>
      </w:r>
      <w:hyperlink r:id="rId86" w:history="1">
        <w:r w:rsidRPr="005E1575">
          <w:rPr>
            <w:rFonts w:ascii="Verdana" w:eastAsia="宋体" w:hAnsi="Verdana" w:cs="宋体"/>
            <w:color w:val="000000"/>
            <w:kern w:val="0"/>
            <w:szCs w:val="21"/>
          </w:rPr>
          <w:t>官网</w:t>
        </w:r>
      </w:hyperlink>
      <w:r w:rsidRPr="005E1575">
        <w:rPr>
          <w:rFonts w:ascii="Verdana" w:eastAsia="宋体" w:hAnsi="Verdana" w:cs="宋体"/>
          <w:color w:val="333333"/>
          <w:kern w:val="0"/>
          <w:szCs w:val="21"/>
        </w:rPr>
        <w:t> </w:t>
      </w:r>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数据库（</w:t>
      </w:r>
      <w:r w:rsidRPr="005E1575">
        <w:rPr>
          <w:rFonts w:ascii="Verdana" w:eastAsia="宋体" w:hAnsi="Verdana" w:cs="宋体"/>
          <w:b/>
          <w:bCs/>
          <w:color w:val="333333"/>
          <w:kern w:val="0"/>
          <w:sz w:val="32"/>
          <w:szCs w:val="32"/>
        </w:rPr>
        <w:t>Database</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1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BrightstarDb</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BrightstarDB </w:t>
      </w:r>
      <w:r w:rsidRPr="005E1575">
        <w:rPr>
          <w:rFonts w:ascii="Verdana" w:eastAsia="宋体" w:hAnsi="Verdana" w:cs="宋体"/>
          <w:color w:val="333333"/>
          <w:kern w:val="0"/>
          <w:szCs w:val="21"/>
        </w:rPr>
        <w:t>是一个原生的</w:t>
      </w:r>
      <w:r w:rsidRPr="005E1575">
        <w:rPr>
          <w:rFonts w:ascii="Verdana" w:eastAsia="宋体" w:hAnsi="Verdana" w:cs="宋体"/>
          <w:color w:val="333333"/>
          <w:kern w:val="0"/>
          <w:szCs w:val="21"/>
        </w:rPr>
        <w:t xml:space="preserve"> .NET RDF </w:t>
      </w:r>
      <w:r w:rsidRPr="005E1575">
        <w:rPr>
          <w:rFonts w:ascii="Verdana" w:eastAsia="宋体" w:hAnsi="Verdana" w:cs="宋体"/>
          <w:color w:val="333333"/>
          <w:kern w:val="0"/>
          <w:szCs w:val="21"/>
        </w:rPr>
        <w:t>三元组数据库（</w:t>
      </w:r>
      <w:r w:rsidRPr="005E1575">
        <w:rPr>
          <w:rFonts w:ascii="Verdana" w:eastAsia="宋体" w:hAnsi="Verdana" w:cs="宋体"/>
          <w:color w:val="333333"/>
          <w:kern w:val="0"/>
          <w:szCs w:val="21"/>
        </w:rPr>
        <w:t>triple store</w:t>
      </w:r>
      <w:r w:rsidRPr="005E1575">
        <w:rPr>
          <w:rFonts w:ascii="Verdana" w:eastAsia="宋体" w:hAnsi="Verdana" w:cs="宋体"/>
          <w:color w:val="333333"/>
          <w:kern w:val="0"/>
          <w:szCs w:val="21"/>
        </w:rPr>
        <w:t>）。</w:t>
      </w:r>
      <w:hyperlink r:id="rId8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Event Store</w:t>
      </w:r>
      <w:r w:rsidRPr="005E1575">
        <w:rPr>
          <w:rFonts w:ascii="Verdana" w:eastAsia="宋体" w:hAnsi="Verdana" w:cs="宋体"/>
          <w:color w:val="333333"/>
          <w:kern w:val="0"/>
          <w:szCs w:val="21"/>
        </w:rPr>
        <w:t>：开源的功能性数据库，支持使用</w:t>
      </w:r>
      <w:r w:rsidRPr="005E1575">
        <w:rPr>
          <w:rFonts w:ascii="Verdana" w:eastAsia="宋体" w:hAnsi="Verdana" w:cs="宋体"/>
          <w:color w:val="333333"/>
          <w:kern w:val="0"/>
          <w:szCs w:val="21"/>
        </w:rPr>
        <w:t xml:space="preserve"> JavaScript </w:t>
      </w:r>
      <w:r w:rsidRPr="005E1575">
        <w:rPr>
          <w:rFonts w:ascii="Verdana" w:eastAsia="宋体" w:hAnsi="Verdana" w:cs="宋体"/>
          <w:color w:val="333333"/>
          <w:kern w:val="0"/>
          <w:szCs w:val="21"/>
        </w:rPr>
        <w:t>进行复杂事件处理。</w:t>
      </w:r>
      <w:r w:rsidRPr="005E1575">
        <w:rPr>
          <w:rFonts w:ascii="Verdana" w:eastAsia="宋体" w:hAnsi="Verdana" w:cs="宋体"/>
          <w:color w:val="333333"/>
          <w:kern w:val="0"/>
          <w:szCs w:val="21"/>
        </w:rPr>
        <w:t> </w:t>
      </w:r>
      <w:hyperlink r:id="rId88" w:history="1">
        <w:r w:rsidRPr="005E1575">
          <w:rPr>
            <w:rFonts w:ascii="Verdana" w:eastAsia="宋体" w:hAnsi="Verdana" w:cs="宋体"/>
            <w:color w:val="000000"/>
            <w:kern w:val="0"/>
            <w:szCs w:val="21"/>
          </w:rPr>
          <w:t>https://geteventstore.com</w:t>
        </w:r>
      </w:hyperlink>
      <w:r w:rsidRPr="005E1575">
        <w:rPr>
          <w:rFonts w:ascii="Verdana" w:eastAsia="宋体" w:hAnsi="Verdana" w:cs="宋体"/>
          <w:color w:val="333333"/>
          <w:kern w:val="0"/>
          <w:szCs w:val="21"/>
        </w:rPr>
        <w:t> </w:t>
      </w:r>
      <w:hyperlink r:id="rId89" w:history="1">
        <w:r w:rsidRPr="005E1575">
          <w:rPr>
            <w:rFonts w:ascii="Verdana" w:eastAsia="宋体" w:hAnsi="Verdana" w:cs="宋体"/>
            <w:color w:val="000000"/>
            <w:kern w:val="0"/>
            <w:szCs w:val="21"/>
          </w:rPr>
          <w:t>官网</w:t>
        </w:r>
      </w:hyperlink>
      <w:r w:rsidRPr="005E1575">
        <w:rPr>
          <w:rFonts w:ascii="Verdana" w:eastAsia="宋体" w:hAnsi="Verdana" w:cs="宋体"/>
          <w:color w:val="333333"/>
          <w:kern w:val="0"/>
          <w:szCs w:val="21"/>
        </w:rPr>
        <w:t> </w:t>
      </w:r>
    </w:p>
    <w:p w:rsidR="005E1575" w:rsidRPr="005E1575" w:rsidRDefault="005E1575" w:rsidP="005E1575">
      <w:pPr>
        <w:widowControl/>
        <w:numPr>
          <w:ilvl w:val="0"/>
          <w:numId w:val="1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LiteDB</w:t>
      </w:r>
      <w:r w:rsidRPr="005E1575">
        <w:rPr>
          <w:rFonts w:ascii="Verdana" w:eastAsia="宋体" w:hAnsi="Verdana" w:cs="宋体"/>
          <w:color w:val="333333"/>
          <w:kern w:val="0"/>
          <w:szCs w:val="21"/>
        </w:rPr>
        <w:t>：一个</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NoSQL </w:t>
      </w:r>
      <w:r w:rsidRPr="005E1575">
        <w:rPr>
          <w:rFonts w:ascii="Verdana" w:eastAsia="宋体" w:hAnsi="Verdana" w:cs="宋体"/>
          <w:color w:val="333333"/>
          <w:kern w:val="0"/>
          <w:szCs w:val="21"/>
        </w:rPr>
        <w:t>单文件文档数据库。</w:t>
      </w:r>
      <w:hyperlink r:id="rId9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1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RavenDB</w:t>
      </w:r>
      <w:r w:rsidRPr="005E1575">
        <w:rPr>
          <w:rFonts w:ascii="Verdana" w:eastAsia="宋体" w:hAnsi="Verdana" w:cs="宋体"/>
          <w:color w:val="333333"/>
          <w:kern w:val="0"/>
          <w:szCs w:val="21"/>
        </w:rPr>
        <w:t>：支持</w:t>
      </w:r>
      <w:r w:rsidRPr="005E1575">
        <w:rPr>
          <w:rFonts w:ascii="Verdana" w:eastAsia="宋体" w:hAnsi="Verdana" w:cs="宋体"/>
          <w:color w:val="333333"/>
          <w:kern w:val="0"/>
          <w:szCs w:val="21"/>
        </w:rPr>
        <w:t xml:space="preserve"> linq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文档数据库。</w:t>
      </w:r>
      <w:hyperlink r:id="rId91"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数据库驱动（</w:t>
      </w:r>
      <w:r w:rsidRPr="005E1575">
        <w:rPr>
          <w:rFonts w:ascii="Verdana" w:eastAsia="宋体" w:hAnsi="Verdana" w:cs="宋体"/>
          <w:b/>
          <w:bCs/>
          <w:color w:val="333333"/>
          <w:kern w:val="0"/>
          <w:sz w:val="32"/>
          <w:szCs w:val="32"/>
        </w:rPr>
        <w:t>Database Drivers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2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MySQL Connector</w:t>
      </w:r>
      <w:r w:rsidRPr="005E1575">
        <w:rPr>
          <w:rFonts w:ascii="Verdana" w:eastAsia="宋体" w:hAnsi="Verdana" w:cs="宋体"/>
          <w:color w:val="333333"/>
          <w:kern w:val="0"/>
          <w:szCs w:val="21"/>
        </w:rPr>
        <w:t>：完全托管的</w:t>
      </w:r>
      <w:r w:rsidRPr="005E1575">
        <w:rPr>
          <w:rFonts w:ascii="Verdana" w:eastAsia="宋体" w:hAnsi="Verdana" w:cs="宋体"/>
          <w:color w:val="333333"/>
          <w:kern w:val="0"/>
          <w:szCs w:val="21"/>
        </w:rPr>
        <w:t xml:space="preserve"> MySQL ADO.NET </w:t>
      </w:r>
      <w:r w:rsidRPr="005E1575">
        <w:rPr>
          <w:rFonts w:ascii="Verdana" w:eastAsia="宋体" w:hAnsi="Verdana" w:cs="宋体"/>
          <w:color w:val="333333"/>
          <w:kern w:val="0"/>
          <w:szCs w:val="21"/>
        </w:rPr>
        <w:t>数据库提供程序、连接器。</w:t>
      </w:r>
      <w:hyperlink r:id="rId9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Npgsql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Postgresql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数据提供程序。</w:t>
      </w:r>
      <w:hyperlink r:id="rId9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MongoDB</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MongoDB </w:t>
      </w:r>
      <w:r w:rsidRPr="005E1575">
        <w:rPr>
          <w:rFonts w:ascii="Verdana" w:eastAsia="宋体" w:hAnsi="Verdana" w:cs="宋体"/>
          <w:color w:val="333333"/>
          <w:kern w:val="0"/>
          <w:szCs w:val="21"/>
        </w:rPr>
        <w:t>官方</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驱动。</w:t>
      </w:r>
      <w:hyperlink r:id="rId9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ServiceStack Redis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领先的</w:t>
      </w:r>
      <w:r w:rsidRPr="005E1575">
        <w:rPr>
          <w:rFonts w:ascii="Verdana" w:eastAsia="宋体" w:hAnsi="Verdana" w:cs="宋体"/>
          <w:color w:val="333333"/>
          <w:kern w:val="0"/>
          <w:szCs w:val="21"/>
        </w:rPr>
        <w:t xml:space="preserve"> C# Redis </w:t>
      </w:r>
      <w:r w:rsidRPr="005E1575">
        <w:rPr>
          <w:rFonts w:ascii="Verdana" w:eastAsia="宋体" w:hAnsi="Verdana" w:cs="宋体"/>
          <w:color w:val="333333"/>
          <w:kern w:val="0"/>
          <w:szCs w:val="21"/>
        </w:rPr>
        <w:t>客户端。</w:t>
      </w:r>
      <w:hyperlink r:id="rId9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StackExchange Redis</w:t>
      </w:r>
      <w:r w:rsidRPr="005E1575">
        <w:rPr>
          <w:rFonts w:ascii="Verdana" w:eastAsia="宋体" w:hAnsi="Verdana" w:cs="宋体"/>
          <w:color w:val="333333"/>
          <w:kern w:val="0"/>
          <w:szCs w:val="21"/>
        </w:rPr>
        <w:t>：来自</w:t>
      </w:r>
      <w:r w:rsidRPr="005E1575">
        <w:rPr>
          <w:rFonts w:ascii="Verdana" w:eastAsia="宋体" w:hAnsi="Verdana" w:cs="宋体"/>
          <w:color w:val="333333"/>
          <w:kern w:val="0"/>
          <w:szCs w:val="21"/>
        </w:rPr>
        <w:t xml:space="preserve"> StackExchange </w:t>
      </w:r>
      <w:r w:rsidRPr="005E1575">
        <w:rPr>
          <w:rFonts w:ascii="Verdana" w:eastAsia="宋体" w:hAnsi="Verdana" w:cs="宋体"/>
          <w:color w:val="333333"/>
          <w:kern w:val="0"/>
          <w:szCs w:val="21"/>
        </w:rPr>
        <w:t>的通用</w:t>
      </w:r>
      <w:r w:rsidRPr="005E1575">
        <w:rPr>
          <w:rFonts w:ascii="Verdana" w:eastAsia="宋体" w:hAnsi="Verdana" w:cs="宋体"/>
          <w:color w:val="333333"/>
          <w:kern w:val="0"/>
          <w:szCs w:val="21"/>
        </w:rPr>
        <w:t xml:space="preserve"> redis </w:t>
      </w:r>
      <w:r w:rsidRPr="005E1575">
        <w:rPr>
          <w:rFonts w:ascii="Verdana" w:eastAsia="宋体" w:hAnsi="Verdana" w:cs="宋体"/>
          <w:color w:val="333333"/>
          <w:kern w:val="0"/>
          <w:szCs w:val="21"/>
        </w:rPr>
        <w:t>客户端。</w:t>
      </w:r>
      <w:hyperlink r:id="rId9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Cassandra</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DataStax </w:t>
      </w:r>
      <w:r w:rsidRPr="005E1575">
        <w:rPr>
          <w:rFonts w:ascii="Verdana" w:eastAsia="宋体" w:hAnsi="Verdana" w:cs="宋体"/>
          <w:color w:val="333333"/>
          <w:kern w:val="0"/>
          <w:szCs w:val="21"/>
        </w:rPr>
        <w:t>开发的</w:t>
      </w:r>
      <w:r w:rsidRPr="005E1575">
        <w:rPr>
          <w:rFonts w:ascii="Verdana" w:eastAsia="宋体" w:hAnsi="Verdana" w:cs="宋体"/>
          <w:color w:val="333333"/>
          <w:kern w:val="0"/>
          <w:szCs w:val="21"/>
        </w:rPr>
        <w:t xml:space="preserve"> Apache Cassandra .NET </w:t>
      </w:r>
      <w:r w:rsidRPr="005E1575">
        <w:rPr>
          <w:rFonts w:ascii="Verdana" w:eastAsia="宋体" w:hAnsi="Verdana" w:cs="宋体"/>
          <w:color w:val="333333"/>
          <w:kern w:val="0"/>
          <w:szCs w:val="21"/>
        </w:rPr>
        <w:t>驱动程序。</w:t>
      </w:r>
      <w:hyperlink r:id="rId9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Couchbase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couchbase </w:t>
      </w:r>
      <w:r w:rsidRPr="005E1575">
        <w:rPr>
          <w:rFonts w:ascii="Verdana" w:eastAsia="宋体" w:hAnsi="Verdana" w:cs="宋体"/>
          <w:color w:val="333333"/>
          <w:kern w:val="0"/>
          <w:szCs w:val="21"/>
        </w:rPr>
        <w:t>官方</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客户端库，基于</w:t>
      </w:r>
      <w:r w:rsidRPr="005E1575">
        <w:rPr>
          <w:rFonts w:ascii="Verdana" w:eastAsia="宋体" w:hAnsi="Verdana" w:cs="宋体"/>
          <w:color w:val="333333"/>
          <w:kern w:val="0"/>
          <w:szCs w:val="21"/>
        </w:rPr>
        <w:t xml:space="preserve"> Enyim memcached </w:t>
      </w:r>
      <w:r w:rsidRPr="005E1575">
        <w:rPr>
          <w:rFonts w:ascii="Verdana" w:eastAsia="宋体" w:hAnsi="Verdana" w:cs="宋体"/>
          <w:color w:val="333333"/>
          <w:kern w:val="0"/>
          <w:szCs w:val="21"/>
        </w:rPr>
        <w:t>客户端。</w:t>
      </w:r>
      <w:hyperlink r:id="rId9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Firebird.NET</w:t>
      </w:r>
      <w:r w:rsidRPr="005E1575">
        <w:rPr>
          <w:rFonts w:ascii="Verdana" w:eastAsia="宋体" w:hAnsi="Verdana" w:cs="宋体"/>
          <w:color w:val="333333"/>
          <w:kern w:val="0"/>
          <w:szCs w:val="21"/>
        </w:rPr>
        <w:t>：由</w:t>
      </w:r>
      <w:r w:rsidRPr="005E1575">
        <w:rPr>
          <w:rFonts w:ascii="Verdana" w:eastAsia="宋体" w:hAnsi="Verdana" w:cs="宋体"/>
          <w:color w:val="333333"/>
          <w:kern w:val="0"/>
          <w:szCs w:val="21"/>
        </w:rPr>
        <w:t xml:space="preserve">C# </w:t>
      </w:r>
      <w:r w:rsidRPr="005E1575">
        <w:rPr>
          <w:rFonts w:ascii="Verdana" w:eastAsia="宋体" w:hAnsi="Verdana" w:cs="宋体"/>
          <w:color w:val="333333"/>
          <w:kern w:val="0"/>
          <w:szCs w:val="21"/>
        </w:rPr>
        <w:t>编写的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数据提供程序，提供对</w:t>
      </w:r>
      <w:r w:rsidRPr="005E1575">
        <w:rPr>
          <w:rFonts w:ascii="Verdana" w:eastAsia="宋体" w:hAnsi="Verdana" w:cs="宋体"/>
          <w:color w:val="333333"/>
          <w:kern w:val="0"/>
          <w:szCs w:val="21"/>
        </w:rPr>
        <w:t xml:space="preserve"> Firebird API </w:t>
      </w:r>
      <w:r w:rsidRPr="005E1575">
        <w:rPr>
          <w:rFonts w:ascii="Verdana" w:eastAsia="宋体" w:hAnsi="Verdana" w:cs="宋体"/>
          <w:color w:val="333333"/>
          <w:kern w:val="0"/>
          <w:szCs w:val="21"/>
        </w:rPr>
        <w:t>的高性能原生实现。</w:t>
      </w:r>
      <w:hyperlink r:id="rId99"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反编译（</w:t>
      </w:r>
      <w:r w:rsidRPr="005E1575">
        <w:rPr>
          <w:rFonts w:ascii="Verdana" w:eastAsia="宋体" w:hAnsi="Verdana" w:cs="宋体"/>
          <w:b/>
          <w:bCs/>
          <w:color w:val="333333"/>
          <w:kern w:val="0"/>
          <w:sz w:val="32"/>
          <w:szCs w:val="32"/>
        </w:rPr>
        <w:t>Decompilation</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2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ILSpy</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ILSpy </w:t>
      </w:r>
      <w:r w:rsidRPr="005E1575">
        <w:rPr>
          <w:rFonts w:ascii="Verdana" w:eastAsia="宋体" w:hAnsi="Verdana" w:cs="宋体"/>
          <w:color w:val="333333"/>
          <w:kern w:val="0"/>
          <w:szCs w:val="21"/>
        </w:rPr>
        <w:t>是一个开源的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程序集查看器和反编译器。</w:t>
      </w:r>
      <w:hyperlink r:id="rId10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JustDecompile Engine</w:t>
      </w:r>
      <w:r w:rsidRPr="005E1575">
        <w:rPr>
          <w:rFonts w:ascii="Verdana" w:eastAsia="宋体" w:hAnsi="Verdana" w:cs="宋体"/>
          <w:color w:val="333333"/>
          <w:kern w:val="0"/>
          <w:szCs w:val="21"/>
        </w:rPr>
        <w:t>：</w:t>
      </w:r>
      <w:hyperlink r:id="rId101" w:history="1">
        <w:r w:rsidRPr="005E1575">
          <w:rPr>
            <w:rFonts w:ascii="Verdana" w:eastAsia="宋体" w:hAnsi="Verdana" w:cs="宋体"/>
            <w:color w:val="000000"/>
            <w:kern w:val="0"/>
            <w:szCs w:val="21"/>
          </w:rPr>
          <w:t>JustDecompile</w:t>
        </w:r>
      </w:hyperlink>
      <w:r w:rsidRPr="005E1575">
        <w:rPr>
          <w:rFonts w:ascii="Verdana" w:eastAsia="宋体" w:hAnsi="Verdana" w:cs="宋体"/>
          <w:color w:val="333333"/>
          <w:kern w:val="0"/>
          <w:szCs w:val="21"/>
        </w:rPr>
        <w:t> </w:t>
      </w:r>
      <w:r w:rsidRPr="005E1575">
        <w:rPr>
          <w:rFonts w:ascii="Verdana" w:eastAsia="宋体" w:hAnsi="Verdana" w:cs="宋体"/>
          <w:color w:val="333333"/>
          <w:kern w:val="0"/>
          <w:szCs w:val="21"/>
        </w:rPr>
        <w:t>反编译引擎。</w:t>
      </w:r>
      <w:hyperlink r:id="rId102"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部署（</w:t>
      </w:r>
      <w:r w:rsidRPr="005E1575">
        <w:rPr>
          <w:rFonts w:ascii="Verdana" w:eastAsia="宋体" w:hAnsi="Verdana" w:cs="宋体"/>
          <w:b/>
          <w:bCs/>
          <w:color w:val="333333"/>
          <w:kern w:val="0"/>
          <w:sz w:val="32"/>
          <w:szCs w:val="32"/>
        </w:rPr>
        <w:t>Deployment</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2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Unfold</w:t>
      </w:r>
      <w:r w:rsidRPr="005E1575">
        <w:rPr>
          <w:rFonts w:ascii="Verdana" w:eastAsia="宋体" w:hAnsi="Verdana" w:cs="宋体"/>
          <w:color w:val="333333"/>
          <w:kern w:val="0"/>
          <w:szCs w:val="21"/>
        </w:rPr>
        <w:t>：基于</w:t>
      </w:r>
      <w:r w:rsidRPr="005E1575">
        <w:rPr>
          <w:rFonts w:ascii="Verdana" w:eastAsia="宋体" w:hAnsi="Verdana" w:cs="宋体"/>
          <w:color w:val="333333"/>
          <w:kern w:val="0"/>
          <w:szCs w:val="21"/>
        </w:rPr>
        <w:t xml:space="preserve"> Powershell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.net web </w:t>
      </w:r>
      <w:r w:rsidRPr="005E1575">
        <w:rPr>
          <w:rFonts w:ascii="Verdana" w:eastAsia="宋体" w:hAnsi="Verdana" w:cs="宋体"/>
          <w:color w:val="333333"/>
          <w:kern w:val="0"/>
          <w:szCs w:val="21"/>
        </w:rPr>
        <w:t>应用程序部署解决方案。</w:t>
      </w:r>
      <w:hyperlink r:id="rId103"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DirectX</w:t>
      </w:r>
    </w:p>
    <w:p w:rsidR="005E1575" w:rsidRPr="005E1575" w:rsidRDefault="005E1575" w:rsidP="005E1575">
      <w:pPr>
        <w:widowControl/>
        <w:numPr>
          <w:ilvl w:val="0"/>
          <w:numId w:val="2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SlimDX</w:t>
      </w:r>
      <w:r w:rsidRPr="005E1575">
        <w:rPr>
          <w:rFonts w:ascii="Verdana" w:eastAsia="宋体" w:hAnsi="Verdana" w:cs="宋体"/>
          <w:color w:val="333333"/>
          <w:kern w:val="0"/>
          <w:szCs w:val="21"/>
        </w:rPr>
        <w:t>：为</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应用程序提供的</w:t>
      </w:r>
      <w:r w:rsidRPr="005E1575">
        <w:rPr>
          <w:rFonts w:ascii="Verdana" w:eastAsia="宋体" w:hAnsi="Verdana" w:cs="宋体"/>
          <w:color w:val="333333"/>
          <w:kern w:val="0"/>
          <w:szCs w:val="21"/>
        </w:rPr>
        <w:t xml:space="preserve"> DirectX </w:t>
      </w:r>
      <w:r w:rsidRPr="005E1575">
        <w:rPr>
          <w:rFonts w:ascii="Verdana" w:eastAsia="宋体" w:hAnsi="Verdana" w:cs="宋体"/>
          <w:color w:val="333333"/>
          <w:kern w:val="0"/>
          <w:szCs w:val="21"/>
        </w:rPr>
        <w:t>封装。</w:t>
      </w:r>
      <w:hyperlink r:id="rId10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SharpDX</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SharpDX </w:t>
      </w:r>
      <w:r w:rsidRPr="005E1575">
        <w:rPr>
          <w:rFonts w:ascii="Verdana" w:eastAsia="宋体" w:hAnsi="Verdana" w:cs="宋体"/>
          <w:color w:val="333333"/>
          <w:kern w:val="0"/>
          <w:szCs w:val="21"/>
        </w:rPr>
        <w:t>是一个开源项目，为</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及所有</w:t>
      </w:r>
      <w:r w:rsidRPr="005E1575">
        <w:rPr>
          <w:rFonts w:ascii="Verdana" w:eastAsia="宋体" w:hAnsi="Verdana" w:cs="宋体"/>
          <w:color w:val="333333"/>
          <w:kern w:val="0"/>
          <w:szCs w:val="21"/>
        </w:rPr>
        <w:t xml:space="preserve"> Windows </w:t>
      </w:r>
      <w:r w:rsidRPr="005E1575">
        <w:rPr>
          <w:rFonts w:ascii="Verdana" w:eastAsia="宋体" w:hAnsi="Verdana" w:cs="宋体"/>
          <w:color w:val="333333"/>
          <w:kern w:val="0"/>
          <w:szCs w:val="21"/>
        </w:rPr>
        <w:t>平台提供完整的</w:t>
      </w:r>
      <w:r w:rsidRPr="005E1575">
        <w:rPr>
          <w:rFonts w:ascii="Verdana" w:eastAsia="宋体" w:hAnsi="Verdana" w:cs="宋体"/>
          <w:color w:val="333333"/>
          <w:kern w:val="0"/>
          <w:szCs w:val="21"/>
        </w:rPr>
        <w:t xml:space="preserve"> DirectX API</w:t>
      </w:r>
      <w:r w:rsidRPr="005E1575">
        <w:rPr>
          <w:rFonts w:ascii="Verdana" w:eastAsia="宋体" w:hAnsi="Verdana" w:cs="宋体"/>
          <w:color w:val="333333"/>
          <w:kern w:val="0"/>
          <w:szCs w:val="21"/>
        </w:rPr>
        <w:t>，可以开发高性能的游戏、</w:t>
      </w:r>
      <w:r w:rsidRPr="005E1575">
        <w:rPr>
          <w:rFonts w:ascii="Verdana" w:eastAsia="宋体" w:hAnsi="Verdana" w:cs="宋体"/>
          <w:color w:val="333333"/>
          <w:kern w:val="0"/>
          <w:szCs w:val="21"/>
        </w:rPr>
        <w:t>2D/3D</w:t>
      </w:r>
      <w:r w:rsidRPr="005E1575">
        <w:rPr>
          <w:rFonts w:ascii="Verdana" w:eastAsia="宋体" w:hAnsi="Verdana" w:cs="宋体"/>
          <w:color w:val="333333"/>
          <w:kern w:val="0"/>
          <w:szCs w:val="21"/>
        </w:rPr>
        <w:t>图形渲染以及实时音频应用程序。</w:t>
      </w:r>
      <w:hyperlink r:id="rId105"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分布式计算（</w:t>
      </w:r>
      <w:r w:rsidRPr="005E1575">
        <w:rPr>
          <w:rFonts w:ascii="Verdana" w:eastAsia="宋体" w:hAnsi="Verdana" w:cs="宋体"/>
          <w:b/>
          <w:bCs/>
          <w:color w:val="333333"/>
          <w:kern w:val="0"/>
          <w:sz w:val="32"/>
          <w:szCs w:val="32"/>
        </w:rPr>
        <w:t>Distributed Computing</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2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Project Orleans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Orleans </w:t>
      </w:r>
      <w:r w:rsidRPr="005E1575">
        <w:rPr>
          <w:rFonts w:ascii="Verdana" w:eastAsia="宋体" w:hAnsi="Verdana" w:cs="宋体"/>
          <w:color w:val="333333"/>
          <w:kern w:val="0"/>
          <w:szCs w:val="21"/>
        </w:rPr>
        <w:t>框架提供了直接构建分布式、大规模计算应用的方法，无需学习和使用复杂的并行或扩展模型。由微软研究院开发。</w:t>
      </w:r>
      <w:hyperlink r:id="rId10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Akka.net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Akka.NET </w:t>
      </w:r>
      <w:r w:rsidRPr="005E1575">
        <w:rPr>
          <w:rFonts w:ascii="Verdana" w:eastAsia="宋体" w:hAnsi="Verdana" w:cs="宋体"/>
          <w:color w:val="333333"/>
          <w:kern w:val="0"/>
          <w:szCs w:val="21"/>
        </w:rPr>
        <w:t>是流行的</w:t>
      </w:r>
      <w:r w:rsidRPr="005E1575">
        <w:rPr>
          <w:rFonts w:ascii="Verdana" w:eastAsia="宋体" w:hAnsi="Verdana" w:cs="宋体"/>
          <w:color w:val="333333"/>
          <w:kern w:val="0"/>
          <w:szCs w:val="21"/>
        </w:rPr>
        <w:t xml:space="preserve"> Java/Scala </w:t>
      </w:r>
      <w:r w:rsidRPr="005E1575">
        <w:rPr>
          <w:rFonts w:ascii="Verdana" w:eastAsia="宋体" w:hAnsi="Verdana" w:cs="宋体"/>
          <w:color w:val="333333"/>
          <w:kern w:val="0"/>
          <w:szCs w:val="21"/>
        </w:rPr>
        <w:t>框架</w:t>
      </w:r>
      <w:r w:rsidRPr="005E1575">
        <w:rPr>
          <w:rFonts w:ascii="Verdana" w:eastAsia="宋体" w:hAnsi="Verdana" w:cs="宋体"/>
          <w:color w:val="333333"/>
          <w:kern w:val="0"/>
          <w:szCs w:val="21"/>
        </w:rPr>
        <w:t xml:space="preserve"> Akka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版本。它由社区提供，与</w:t>
      </w:r>
      <w:r w:rsidRPr="005E1575">
        <w:rPr>
          <w:rFonts w:ascii="Verdana" w:eastAsia="宋体" w:hAnsi="Verdana" w:cs="宋体"/>
          <w:color w:val="333333"/>
          <w:kern w:val="0"/>
          <w:szCs w:val="21"/>
        </w:rPr>
        <w:t xml:space="preserve"> Typesafe</w:t>
      </w:r>
      <w:r w:rsidRPr="005E1575">
        <w:rPr>
          <w:rFonts w:ascii="Verdana" w:eastAsia="宋体" w:hAnsi="Verdana" w:cs="宋体"/>
          <w:color w:val="333333"/>
          <w:kern w:val="0"/>
          <w:szCs w:val="21"/>
        </w:rPr>
        <w:t>（原始的</w:t>
      </w:r>
      <w:r w:rsidRPr="005E1575">
        <w:rPr>
          <w:rFonts w:ascii="Verdana" w:eastAsia="宋体" w:hAnsi="Verdana" w:cs="宋体"/>
          <w:color w:val="333333"/>
          <w:kern w:val="0"/>
          <w:szCs w:val="21"/>
        </w:rPr>
        <w:t xml:space="preserve"> Java</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Scala </w:t>
      </w:r>
      <w:r w:rsidRPr="005E1575">
        <w:rPr>
          <w:rFonts w:ascii="Verdana" w:eastAsia="宋体" w:hAnsi="Verdana" w:cs="宋体"/>
          <w:color w:val="333333"/>
          <w:kern w:val="0"/>
          <w:szCs w:val="21"/>
        </w:rPr>
        <w:t>版本的开发商）无关。</w:t>
      </w:r>
      <w:hyperlink r:id="rId107"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文档（</w:t>
      </w:r>
      <w:r w:rsidRPr="005E1575">
        <w:rPr>
          <w:rFonts w:ascii="Verdana" w:eastAsia="宋体" w:hAnsi="Verdana" w:cs="宋体"/>
          <w:b/>
          <w:bCs/>
          <w:color w:val="333333"/>
          <w:kern w:val="0"/>
          <w:sz w:val="32"/>
          <w:szCs w:val="32"/>
        </w:rPr>
        <w:t>Documentation</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2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Sandcastle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Sandcastle </w:t>
      </w:r>
      <w:r w:rsidRPr="005E1575">
        <w:rPr>
          <w:rFonts w:ascii="Verdana" w:eastAsia="宋体" w:hAnsi="Verdana" w:cs="宋体"/>
          <w:color w:val="333333"/>
          <w:kern w:val="0"/>
          <w:szCs w:val="21"/>
        </w:rPr>
        <w:t>帮助文件生成器和</w:t>
      </w:r>
      <w:r w:rsidRPr="005E1575">
        <w:rPr>
          <w:rFonts w:ascii="Verdana" w:eastAsia="宋体" w:hAnsi="Verdana" w:cs="宋体"/>
          <w:color w:val="333333"/>
          <w:kern w:val="0"/>
          <w:szCs w:val="21"/>
        </w:rPr>
        <w:t xml:space="preserve"> NDoc </w:t>
      </w:r>
      <w:r w:rsidRPr="005E1575">
        <w:rPr>
          <w:rFonts w:ascii="Verdana" w:eastAsia="宋体" w:hAnsi="Verdana" w:cs="宋体"/>
          <w:color w:val="333333"/>
          <w:kern w:val="0"/>
          <w:szCs w:val="21"/>
        </w:rPr>
        <w:t>类似。</w:t>
      </w:r>
      <w:hyperlink r:id="rId10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SharpDox</w:t>
      </w:r>
      <w:r w:rsidRPr="005E1575">
        <w:rPr>
          <w:rFonts w:ascii="Verdana" w:eastAsia="宋体" w:hAnsi="Verdana" w:cs="宋体"/>
          <w:color w:val="333333"/>
          <w:kern w:val="0"/>
          <w:szCs w:val="21"/>
        </w:rPr>
        <w:t>：一个</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文档工具。</w:t>
      </w:r>
      <w:hyperlink r:id="rId10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Swashbuckle</w:t>
      </w:r>
      <w:r w:rsidRPr="005E1575">
        <w:rPr>
          <w:rFonts w:ascii="Verdana" w:eastAsia="宋体" w:hAnsi="Verdana" w:cs="宋体"/>
          <w:color w:val="333333"/>
          <w:kern w:val="0"/>
          <w:szCs w:val="21"/>
        </w:rPr>
        <w:t>：向</w:t>
      </w:r>
      <w:r w:rsidRPr="005E1575">
        <w:rPr>
          <w:rFonts w:ascii="Verdana" w:eastAsia="宋体" w:hAnsi="Verdana" w:cs="宋体"/>
          <w:color w:val="333333"/>
          <w:kern w:val="0"/>
          <w:szCs w:val="21"/>
        </w:rPr>
        <w:t xml:space="preserve"> WebApi </w:t>
      </w:r>
      <w:r w:rsidRPr="005E1575">
        <w:rPr>
          <w:rFonts w:ascii="Verdana" w:eastAsia="宋体" w:hAnsi="Verdana" w:cs="宋体"/>
          <w:color w:val="333333"/>
          <w:kern w:val="0"/>
          <w:szCs w:val="21"/>
        </w:rPr>
        <w:t>项目无缝地添加</w:t>
      </w:r>
      <w:r w:rsidRPr="005E1575">
        <w:rPr>
          <w:rFonts w:ascii="Verdana" w:eastAsia="宋体" w:hAnsi="Verdana" w:cs="宋体"/>
          <w:color w:val="333333"/>
          <w:kern w:val="0"/>
          <w:szCs w:val="21"/>
        </w:rPr>
        <w:t xml:space="preserve"> swagger </w:t>
      </w:r>
      <w:r w:rsidRPr="005E1575">
        <w:rPr>
          <w:rFonts w:ascii="Verdana" w:eastAsia="宋体" w:hAnsi="Verdana" w:cs="宋体"/>
          <w:color w:val="333333"/>
          <w:kern w:val="0"/>
          <w:szCs w:val="21"/>
        </w:rPr>
        <w:t>文档（译者注：</w:t>
      </w:r>
      <w:r w:rsidRPr="005E1575">
        <w:rPr>
          <w:rFonts w:ascii="Verdana" w:eastAsia="宋体" w:hAnsi="Verdana" w:cs="宋体"/>
          <w:color w:val="333333"/>
          <w:kern w:val="0"/>
          <w:szCs w:val="21"/>
        </w:rPr>
        <w:t xml:space="preserve">swagger </w:t>
      </w:r>
      <w:r w:rsidRPr="005E1575">
        <w:rPr>
          <w:rFonts w:ascii="Verdana" w:eastAsia="宋体" w:hAnsi="Verdana" w:cs="宋体"/>
          <w:color w:val="333333"/>
          <w:kern w:val="0"/>
          <w:szCs w:val="21"/>
        </w:rPr>
        <w:t>是一套用于生成、描述、展现</w:t>
      </w:r>
      <w:r w:rsidRPr="005E1575">
        <w:rPr>
          <w:rFonts w:ascii="Verdana" w:eastAsia="宋体" w:hAnsi="Verdana" w:cs="宋体"/>
          <w:color w:val="333333"/>
          <w:kern w:val="0"/>
          <w:szCs w:val="21"/>
        </w:rPr>
        <w:t xml:space="preserve"> RESTful </w:t>
      </w:r>
      <w:r w:rsidRPr="005E1575">
        <w:rPr>
          <w:rFonts w:ascii="Verdana" w:eastAsia="宋体" w:hAnsi="Verdana" w:cs="宋体"/>
          <w:color w:val="333333"/>
          <w:kern w:val="0"/>
          <w:szCs w:val="21"/>
        </w:rPr>
        <w:t>风格</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服务文档的框架和规范）。</w:t>
      </w:r>
      <w:hyperlink r:id="rId11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 Formatting</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F#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项目的文档工具，文档生成自</w:t>
      </w:r>
      <w:r w:rsidRPr="005E1575">
        <w:rPr>
          <w:rFonts w:ascii="Verdana" w:eastAsia="宋体" w:hAnsi="Verdana" w:cs="宋体"/>
          <w:color w:val="333333"/>
          <w:kern w:val="0"/>
          <w:szCs w:val="21"/>
        </w:rPr>
        <w:t xml:space="preserve"> F# </w:t>
      </w:r>
      <w:r w:rsidRPr="005E1575">
        <w:rPr>
          <w:rFonts w:ascii="Verdana" w:eastAsia="宋体" w:hAnsi="Verdana" w:cs="宋体"/>
          <w:color w:val="333333"/>
          <w:kern w:val="0"/>
          <w:szCs w:val="21"/>
        </w:rPr>
        <w:t>脚本文件、</w:t>
      </w:r>
      <w:r w:rsidRPr="005E1575">
        <w:rPr>
          <w:rFonts w:ascii="Verdana" w:eastAsia="宋体" w:hAnsi="Verdana" w:cs="宋体"/>
          <w:color w:val="333333"/>
          <w:kern w:val="0"/>
          <w:szCs w:val="21"/>
        </w:rPr>
        <w:t xml:space="preserve">Markdown </w:t>
      </w:r>
      <w:r w:rsidRPr="005E1575">
        <w:rPr>
          <w:rFonts w:ascii="Verdana" w:eastAsia="宋体" w:hAnsi="Verdana" w:cs="宋体"/>
          <w:color w:val="333333"/>
          <w:kern w:val="0"/>
          <w:szCs w:val="21"/>
        </w:rPr>
        <w:t>文档、内嵌</w:t>
      </w:r>
      <w:r w:rsidRPr="005E1575">
        <w:rPr>
          <w:rFonts w:ascii="Verdana" w:eastAsia="宋体" w:hAnsi="Verdana" w:cs="宋体"/>
          <w:color w:val="333333"/>
          <w:kern w:val="0"/>
          <w:szCs w:val="21"/>
        </w:rPr>
        <w:t xml:space="preserve"> XML </w:t>
      </w:r>
      <w:r w:rsidRPr="005E1575">
        <w:rPr>
          <w:rFonts w:ascii="Verdana" w:eastAsia="宋体" w:hAnsi="Verdana" w:cs="宋体"/>
          <w:color w:val="333333"/>
          <w:kern w:val="0"/>
          <w:szCs w:val="21"/>
        </w:rPr>
        <w:t>或</w:t>
      </w:r>
      <w:r w:rsidRPr="005E1575">
        <w:rPr>
          <w:rFonts w:ascii="Verdana" w:eastAsia="宋体" w:hAnsi="Verdana" w:cs="宋体"/>
          <w:color w:val="333333"/>
          <w:kern w:val="0"/>
          <w:szCs w:val="21"/>
        </w:rPr>
        <w:t xml:space="preserve"> Markdown</w:t>
      </w:r>
      <w:r w:rsidRPr="005E1575">
        <w:rPr>
          <w:rFonts w:ascii="Verdana" w:eastAsia="宋体" w:hAnsi="Verdana" w:cs="宋体"/>
          <w:color w:val="333333"/>
          <w:kern w:val="0"/>
          <w:szCs w:val="21"/>
        </w:rPr>
        <w:t>评论。</w:t>
      </w:r>
      <w:hyperlink r:id="rId111"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电子商务和支付（</w:t>
      </w:r>
      <w:r w:rsidRPr="005E1575">
        <w:rPr>
          <w:rFonts w:ascii="Verdana" w:eastAsia="宋体" w:hAnsi="Verdana" w:cs="宋体"/>
          <w:b/>
          <w:bCs/>
          <w:color w:val="333333"/>
          <w:kern w:val="0"/>
          <w:sz w:val="32"/>
          <w:szCs w:val="32"/>
        </w:rPr>
        <w:t>E-Commerce and Payments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2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Paypal Merchant SDK</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Paypal Merchant</w:t>
      </w:r>
      <w:r w:rsidRPr="005E1575">
        <w:rPr>
          <w:rFonts w:ascii="Verdana" w:eastAsia="宋体" w:hAnsi="Verdana" w:cs="宋体"/>
          <w:color w:val="333333"/>
          <w:kern w:val="0"/>
          <w:szCs w:val="21"/>
        </w:rPr>
        <w:t>官方</w:t>
      </w:r>
      <w:r w:rsidRPr="005E1575">
        <w:rPr>
          <w:rFonts w:ascii="Verdana" w:eastAsia="宋体" w:hAnsi="Verdana" w:cs="宋体"/>
          <w:color w:val="333333"/>
          <w:kern w:val="0"/>
          <w:szCs w:val="21"/>
        </w:rPr>
        <w:t>.NET SDK</w:t>
      </w:r>
      <w:r w:rsidRPr="005E1575">
        <w:rPr>
          <w:rFonts w:ascii="Verdana" w:eastAsia="宋体" w:hAnsi="Verdana" w:cs="宋体"/>
          <w:color w:val="333333"/>
          <w:kern w:val="0"/>
          <w:szCs w:val="21"/>
        </w:rPr>
        <w:t>。</w:t>
      </w:r>
      <w:hyperlink r:id="rId11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NopCommerce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nopCommerce</w:t>
      </w:r>
      <w:r w:rsidRPr="005E1575">
        <w:rPr>
          <w:rFonts w:ascii="Verdana" w:eastAsia="宋体" w:hAnsi="Verdana" w:cs="宋体"/>
          <w:color w:val="333333"/>
          <w:kern w:val="0"/>
          <w:szCs w:val="21"/>
        </w:rPr>
        <w:t>。开源的电子商务购物车（</w:t>
      </w:r>
      <w:r w:rsidRPr="005E1575">
        <w:rPr>
          <w:rFonts w:ascii="Verdana" w:eastAsia="宋体" w:hAnsi="Verdana" w:cs="宋体"/>
          <w:color w:val="333333"/>
          <w:kern w:val="0"/>
          <w:szCs w:val="21"/>
        </w:rPr>
        <w:t>ASP.NET MVC</w:t>
      </w:r>
      <w:r w:rsidRPr="005E1575">
        <w:rPr>
          <w:rFonts w:ascii="Verdana" w:eastAsia="宋体" w:hAnsi="Verdana" w:cs="宋体"/>
          <w:color w:val="333333"/>
          <w:kern w:val="0"/>
          <w:szCs w:val="21"/>
        </w:rPr>
        <w:t>）。</w:t>
      </w:r>
      <w:hyperlink r:id="rId11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ServiceStack.Stripe</w:t>
      </w:r>
      <w:r w:rsidRPr="005E1575">
        <w:rPr>
          <w:rFonts w:ascii="Verdana" w:eastAsia="宋体" w:hAnsi="Verdana" w:cs="宋体"/>
          <w:color w:val="333333"/>
          <w:kern w:val="0"/>
          <w:szCs w:val="21"/>
        </w:rPr>
        <w:t>：针对</w:t>
      </w:r>
      <w:r w:rsidRPr="005E1575">
        <w:rPr>
          <w:rFonts w:ascii="Verdana" w:eastAsia="宋体" w:hAnsi="Verdana" w:cs="宋体"/>
          <w:color w:val="333333"/>
          <w:kern w:val="0"/>
          <w:szCs w:val="21"/>
        </w:rPr>
        <w:t xml:space="preserve"> stripe.com REST API </w:t>
      </w:r>
      <w:r w:rsidRPr="005E1575">
        <w:rPr>
          <w:rFonts w:ascii="Verdana" w:eastAsia="宋体" w:hAnsi="Verdana" w:cs="宋体"/>
          <w:color w:val="333333"/>
          <w:kern w:val="0"/>
          <w:szCs w:val="21"/>
        </w:rPr>
        <w:t>的强类型</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客户端。</w:t>
      </w:r>
      <w:hyperlink r:id="rId11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SmartStoreNET</w:t>
      </w:r>
      <w:r w:rsidRPr="005E1575">
        <w:rPr>
          <w:rFonts w:ascii="Verdana" w:eastAsia="宋体" w:hAnsi="Verdana" w:cs="宋体"/>
          <w:color w:val="333333"/>
          <w:kern w:val="0"/>
          <w:szCs w:val="21"/>
        </w:rPr>
        <w:t>：免费</w:t>
      </w:r>
      <w:r w:rsidRPr="005E1575">
        <w:rPr>
          <w:rFonts w:ascii="Verdana" w:eastAsia="宋体" w:hAnsi="Verdana" w:cs="宋体"/>
          <w:color w:val="333333"/>
          <w:kern w:val="0"/>
          <w:szCs w:val="21"/>
        </w:rPr>
        <w:t xml:space="preserve"> ASP.NET MVC </w:t>
      </w:r>
      <w:r w:rsidRPr="005E1575">
        <w:rPr>
          <w:rFonts w:ascii="Verdana" w:eastAsia="宋体" w:hAnsi="Verdana" w:cs="宋体"/>
          <w:color w:val="333333"/>
          <w:kern w:val="0"/>
          <w:szCs w:val="21"/>
        </w:rPr>
        <w:t>电子商务购物车解决方案。</w:t>
      </w:r>
      <w:hyperlink r:id="rId11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Stripe.Net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Stripe.net </w:t>
      </w:r>
      <w:r w:rsidRPr="005E1575">
        <w:rPr>
          <w:rFonts w:ascii="Verdana" w:eastAsia="宋体" w:hAnsi="Verdana" w:cs="宋体"/>
          <w:color w:val="333333"/>
          <w:kern w:val="0"/>
          <w:szCs w:val="21"/>
        </w:rPr>
        <w:t>是针对</w:t>
      </w:r>
      <w:r w:rsidRPr="005E1575">
        <w:rPr>
          <w:rFonts w:ascii="Verdana" w:eastAsia="宋体" w:hAnsi="Verdana" w:cs="宋体"/>
          <w:color w:val="333333"/>
          <w:kern w:val="0"/>
          <w:szCs w:val="21"/>
        </w:rPr>
        <w:t> </w:t>
      </w:r>
      <w:hyperlink r:id="rId116" w:history="1">
        <w:r w:rsidRPr="005E1575">
          <w:rPr>
            <w:rFonts w:ascii="Verdana" w:eastAsia="宋体" w:hAnsi="Verdana" w:cs="宋体"/>
            <w:color w:val="000000"/>
            <w:kern w:val="0"/>
            <w:szCs w:val="21"/>
          </w:rPr>
          <w:t>http://stripe.com</w:t>
        </w:r>
      </w:hyperlink>
      <w:r w:rsidRPr="005E1575">
        <w:rPr>
          <w:rFonts w:ascii="Verdana" w:eastAsia="宋体" w:hAnsi="Verdana" w:cs="宋体"/>
          <w:color w:val="333333"/>
          <w:kern w:val="0"/>
          <w:szCs w:val="21"/>
        </w:rPr>
        <w:t> </w:t>
      </w:r>
      <w:r w:rsidRPr="005E1575">
        <w:rPr>
          <w:rFonts w:ascii="Verdana" w:eastAsia="宋体" w:hAnsi="Verdana" w:cs="宋体"/>
          <w:color w:val="333333"/>
          <w:kern w:val="0"/>
          <w:szCs w:val="21"/>
        </w:rPr>
        <w:t>完整服务的</w:t>
      </w:r>
      <w:r w:rsidRPr="005E1575">
        <w:rPr>
          <w:rFonts w:ascii="Verdana" w:eastAsia="宋体" w:hAnsi="Verdana" w:cs="宋体"/>
          <w:color w:val="333333"/>
          <w:kern w:val="0"/>
          <w:szCs w:val="21"/>
        </w:rPr>
        <w:t xml:space="preserve"> .net api</w:t>
      </w:r>
      <w:r w:rsidRPr="005E1575">
        <w:rPr>
          <w:rFonts w:ascii="Verdana" w:eastAsia="宋体" w:hAnsi="Verdana" w:cs="宋体"/>
          <w:color w:val="333333"/>
          <w:kern w:val="0"/>
          <w:szCs w:val="21"/>
        </w:rPr>
        <w:t>。</w:t>
      </w:r>
      <w:hyperlink r:id="rId11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BeYourMarket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BeYourMarket </w:t>
      </w:r>
      <w:r w:rsidRPr="005E1575">
        <w:rPr>
          <w:rFonts w:ascii="Verdana" w:eastAsia="宋体" w:hAnsi="Verdana" w:cs="宋体"/>
          <w:color w:val="333333"/>
          <w:kern w:val="0"/>
          <w:szCs w:val="21"/>
        </w:rPr>
        <w:t>是一个点对点的市场框架。</w:t>
      </w:r>
      <w:hyperlink r:id="rId118" w:history="1">
        <w:r w:rsidRPr="005E1575">
          <w:rPr>
            <w:rFonts w:ascii="Verdana" w:eastAsia="宋体" w:hAnsi="Verdana" w:cs="宋体"/>
            <w:color w:val="000000"/>
            <w:kern w:val="0"/>
            <w:szCs w:val="21"/>
          </w:rPr>
          <w:t>官网</w:t>
        </w:r>
      </w:hyperlink>
      <w:r w:rsidRPr="005E1575">
        <w:rPr>
          <w:rFonts w:ascii="Verdana" w:eastAsia="宋体" w:hAnsi="Verdana" w:cs="宋体"/>
          <w:color w:val="333333"/>
          <w:kern w:val="0"/>
          <w:szCs w:val="21"/>
        </w:rPr>
        <w:t> </w:t>
      </w:r>
      <w:hyperlink r:id="rId119" w:history="1">
        <w:r w:rsidRPr="005E1575">
          <w:rPr>
            <w:rFonts w:ascii="Verdana" w:eastAsia="宋体" w:hAnsi="Verdana" w:cs="宋体"/>
            <w:color w:val="000000"/>
            <w:kern w:val="0"/>
            <w:szCs w:val="21"/>
          </w:rPr>
          <w:t>Github</w:t>
        </w:r>
      </w:hyperlink>
    </w:p>
    <w:p w:rsidR="005E1575" w:rsidRPr="005E1575" w:rsidRDefault="005E1575" w:rsidP="005E1575">
      <w:pPr>
        <w:widowControl/>
        <w:numPr>
          <w:ilvl w:val="0"/>
          <w:numId w:val="2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Virto Commerce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Virto Commerce </w:t>
      </w:r>
      <w:r w:rsidRPr="005E1575">
        <w:rPr>
          <w:rFonts w:ascii="Verdana" w:eastAsia="宋体" w:hAnsi="Verdana" w:cs="宋体"/>
          <w:color w:val="333333"/>
          <w:kern w:val="0"/>
          <w:szCs w:val="21"/>
        </w:rPr>
        <w:t>是第二个版本，也是唯一的开源许可下的企业级别电子商务产品。</w:t>
      </w:r>
      <w:r w:rsidRPr="005E1575">
        <w:rPr>
          <w:rFonts w:ascii="Verdana" w:eastAsia="宋体" w:hAnsi="Verdana" w:cs="宋体"/>
          <w:color w:val="333333"/>
          <w:kern w:val="0"/>
          <w:szCs w:val="21"/>
        </w:rPr>
        <w:t xml:space="preserve">Virto Commerce </w:t>
      </w:r>
      <w:r w:rsidRPr="005E1575">
        <w:rPr>
          <w:rFonts w:ascii="Verdana" w:eastAsia="宋体" w:hAnsi="Verdana" w:cs="宋体"/>
          <w:color w:val="333333"/>
          <w:kern w:val="0"/>
          <w:szCs w:val="21"/>
        </w:rPr>
        <w:t>基于</w:t>
      </w:r>
      <w:r w:rsidRPr="005E1575">
        <w:rPr>
          <w:rFonts w:ascii="Verdana" w:eastAsia="宋体" w:hAnsi="Verdana" w:cs="宋体"/>
          <w:color w:val="333333"/>
          <w:kern w:val="0"/>
          <w:szCs w:val="21"/>
        </w:rPr>
        <w:t xml:space="preserve"> .NET 4.5</w:t>
      </w:r>
      <w:r w:rsidRPr="005E1575">
        <w:rPr>
          <w:rFonts w:ascii="Verdana" w:eastAsia="宋体" w:hAnsi="Verdana" w:cs="宋体"/>
          <w:color w:val="333333"/>
          <w:kern w:val="0"/>
          <w:szCs w:val="21"/>
        </w:rPr>
        <w:t>，使用了</w:t>
      </w:r>
      <w:r w:rsidRPr="005E1575">
        <w:rPr>
          <w:rFonts w:ascii="Verdana" w:eastAsia="宋体" w:hAnsi="Verdana" w:cs="宋体"/>
          <w:color w:val="333333"/>
          <w:kern w:val="0"/>
          <w:szCs w:val="21"/>
        </w:rPr>
        <w:t xml:space="preserve"> MVC</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IoC</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EF</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Azure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Angular JS </w:t>
      </w:r>
      <w:r w:rsidRPr="005E1575">
        <w:rPr>
          <w:rFonts w:ascii="Verdana" w:eastAsia="宋体" w:hAnsi="Verdana" w:cs="宋体"/>
          <w:color w:val="333333"/>
          <w:kern w:val="0"/>
          <w:szCs w:val="21"/>
        </w:rPr>
        <w:t>等其他先进技术。它可以在微软的云平台（</w:t>
      </w:r>
      <w:r w:rsidRPr="005E1575">
        <w:rPr>
          <w:rFonts w:ascii="Verdana" w:eastAsia="宋体" w:hAnsi="Verdana" w:cs="宋体"/>
          <w:color w:val="333333"/>
          <w:kern w:val="0"/>
          <w:szCs w:val="21"/>
        </w:rPr>
        <w:t>Azure</w:t>
      </w:r>
      <w:r w:rsidRPr="005E1575">
        <w:rPr>
          <w:rFonts w:ascii="Verdana" w:eastAsia="宋体" w:hAnsi="Verdana" w:cs="宋体"/>
          <w:color w:val="333333"/>
          <w:kern w:val="0"/>
          <w:szCs w:val="21"/>
        </w:rPr>
        <w:t>）、亚马逊云服务（</w:t>
      </w:r>
      <w:r w:rsidRPr="005E1575">
        <w:rPr>
          <w:rFonts w:ascii="Verdana" w:eastAsia="宋体" w:hAnsi="Verdana" w:cs="宋体"/>
          <w:color w:val="333333"/>
          <w:kern w:val="0"/>
          <w:szCs w:val="21"/>
        </w:rPr>
        <w:t>AWS</w:t>
      </w:r>
      <w:r w:rsidRPr="005E1575">
        <w:rPr>
          <w:rFonts w:ascii="Verdana" w:eastAsia="宋体" w:hAnsi="Verdana" w:cs="宋体"/>
          <w:color w:val="333333"/>
          <w:kern w:val="0"/>
          <w:szCs w:val="21"/>
        </w:rPr>
        <w:t>）和企业内部部署。</w:t>
      </w:r>
      <w:hyperlink r:id="rId120"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环境管理（</w:t>
      </w:r>
      <w:r w:rsidRPr="005E1575">
        <w:rPr>
          <w:rFonts w:ascii="Verdana" w:eastAsia="宋体" w:hAnsi="Verdana" w:cs="宋体"/>
          <w:b/>
          <w:bCs/>
          <w:color w:val="333333"/>
          <w:kern w:val="0"/>
          <w:sz w:val="32"/>
          <w:szCs w:val="32"/>
        </w:rPr>
        <w:t>Environment Management</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2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DNVM</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SDK </w:t>
      </w:r>
      <w:r w:rsidRPr="005E1575">
        <w:rPr>
          <w:rFonts w:ascii="Verdana" w:eastAsia="宋体" w:hAnsi="Verdana" w:cs="宋体"/>
          <w:color w:val="333333"/>
          <w:kern w:val="0"/>
          <w:szCs w:val="21"/>
        </w:rPr>
        <w:t>管理器，一组命令行工具，用于更新和配置需要使用的运行时环境（</w:t>
      </w:r>
      <w:r w:rsidRPr="005E1575">
        <w:rPr>
          <w:rFonts w:ascii="Verdana" w:eastAsia="宋体" w:hAnsi="Verdana" w:cs="宋体"/>
          <w:color w:val="333333"/>
          <w:kern w:val="0"/>
          <w:szCs w:val="21"/>
        </w:rPr>
        <w:t>DNX</w:t>
      </w:r>
      <w:r w:rsidRPr="005E1575">
        <w:rPr>
          <w:rFonts w:ascii="Verdana" w:eastAsia="宋体" w:hAnsi="Verdana" w:cs="宋体"/>
          <w:color w:val="333333"/>
          <w:kern w:val="0"/>
          <w:szCs w:val="21"/>
        </w:rPr>
        <w:t>）。</w:t>
      </w:r>
      <w:hyperlink r:id="rId121"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ETL</w:t>
      </w:r>
    </w:p>
    <w:p w:rsidR="005E1575" w:rsidRPr="005E1575" w:rsidRDefault="005E1575" w:rsidP="005E1575">
      <w:pPr>
        <w:widowControl/>
        <w:numPr>
          <w:ilvl w:val="0"/>
          <w:numId w:val="2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Reactive ETL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Reactive ETL </w:t>
      </w:r>
      <w:r w:rsidRPr="005E1575">
        <w:rPr>
          <w:rFonts w:ascii="Verdana" w:eastAsia="宋体" w:hAnsi="Verdana" w:cs="宋体"/>
          <w:color w:val="333333"/>
          <w:kern w:val="0"/>
          <w:szCs w:val="21"/>
        </w:rPr>
        <w:t>使用</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反应性扩展框架（</w:t>
      </w:r>
      <w:r w:rsidRPr="005E1575">
        <w:rPr>
          <w:rFonts w:ascii="Verdana" w:eastAsia="宋体" w:hAnsi="Verdana" w:cs="宋体"/>
          <w:color w:val="333333"/>
          <w:kern w:val="0"/>
          <w:szCs w:val="21"/>
        </w:rPr>
        <w:t>reactive extensions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 </w:t>
      </w:r>
      <w:r w:rsidRPr="005E1575">
        <w:rPr>
          <w:rFonts w:ascii="Verdana" w:eastAsia="宋体" w:hAnsi="Verdana" w:cs="宋体"/>
          <w:color w:val="333333"/>
          <w:kern w:val="0"/>
          <w:szCs w:val="21"/>
        </w:rPr>
        <w:t>重写了</w:t>
      </w:r>
      <w:r w:rsidRPr="005E1575">
        <w:rPr>
          <w:rFonts w:ascii="Verdana" w:eastAsia="宋体" w:hAnsi="Verdana" w:cs="宋体"/>
          <w:color w:val="333333"/>
          <w:kern w:val="0"/>
          <w:szCs w:val="21"/>
        </w:rPr>
        <w:t xml:space="preserve"> Rhino ETL</w:t>
      </w:r>
      <w:r w:rsidRPr="005E1575">
        <w:rPr>
          <w:rFonts w:ascii="Verdana" w:eastAsia="宋体" w:hAnsi="Verdana" w:cs="宋体"/>
          <w:color w:val="333333"/>
          <w:kern w:val="0"/>
          <w:szCs w:val="21"/>
        </w:rPr>
        <w:t>。</w:t>
      </w:r>
      <w:hyperlink r:id="rId122"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游戏（</w:t>
      </w:r>
      <w:r w:rsidRPr="005E1575">
        <w:rPr>
          <w:rFonts w:ascii="Verdana" w:eastAsia="宋体" w:hAnsi="Verdana" w:cs="宋体"/>
          <w:b/>
          <w:bCs/>
          <w:color w:val="333333"/>
          <w:kern w:val="0"/>
          <w:sz w:val="32"/>
          <w:szCs w:val="32"/>
        </w:rPr>
        <w:t>Game</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2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MonoGame</w:t>
      </w:r>
      <w:r w:rsidRPr="005E1575">
        <w:rPr>
          <w:rFonts w:ascii="Verdana" w:eastAsia="宋体" w:hAnsi="Verdana" w:cs="宋体"/>
          <w:color w:val="333333"/>
          <w:kern w:val="0"/>
          <w:szCs w:val="21"/>
        </w:rPr>
        <w:t>：一个用来创建跨平台游戏的强大框架。</w:t>
      </w:r>
      <w:hyperlink r:id="rId12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CocosSharp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CocosSharp </w:t>
      </w:r>
      <w:r w:rsidRPr="005E1575">
        <w:rPr>
          <w:rFonts w:ascii="Verdana" w:eastAsia="宋体" w:hAnsi="Verdana" w:cs="宋体"/>
          <w:color w:val="333333"/>
          <w:kern w:val="0"/>
          <w:szCs w:val="21"/>
        </w:rPr>
        <w:t>是</w:t>
      </w:r>
      <w:r w:rsidRPr="005E1575">
        <w:rPr>
          <w:rFonts w:ascii="Verdana" w:eastAsia="宋体" w:hAnsi="Verdana" w:cs="宋体"/>
          <w:color w:val="333333"/>
          <w:kern w:val="0"/>
          <w:szCs w:val="21"/>
        </w:rPr>
        <w:t xml:space="preserve"> Cocos2D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Cocos3D API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实现版本，可以在所有支持</w:t>
      </w:r>
      <w:r w:rsidRPr="005E1575">
        <w:rPr>
          <w:rFonts w:ascii="Verdana" w:eastAsia="宋体" w:hAnsi="Verdana" w:cs="宋体"/>
          <w:color w:val="333333"/>
          <w:kern w:val="0"/>
          <w:szCs w:val="21"/>
        </w:rPr>
        <w:t xml:space="preserve"> MonoGame </w:t>
      </w:r>
      <w:r w:rsidRPr="005E1575">
        <w:rPr>
          <w:rFonts w:ascii="Verdana" w:eastAsia="宋体" w:hAnsi="Verdana" w:cs="宋体"/>
          <w:color w:val="333333"/>
          <w:kern w:val="0"/>
          <w:szCs w:val="21"/>
        </w:rPr>
        <w:t>的平台上运行。</w:t>
      </w:r>
      <w:hyperlink r:id="rId12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Duality</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Duality </w:t>
      </w:r>
      <w:r w:rsidRPr="005E1575">
        <w:rPr>
          <w:rFonts w:ascii="Verdana" w:eastAsia="宋体" w:hAnsi="Verdana" w:cs="宋体"/>
          <w:color w:val="333333"/>
          <w:kern w:val="0"/>
          <w:szCs w:val="21"/>
        </w:rPr>
        <w:t>是一个</w:t>
      </w:r>
      <w:r w:rsidRPr="005E1575">
        <w:rPr>
          <w:rFonts w:ascii="Verdana" w:eastAsia="宋体" w:hAnsi="Verdana" w:cs="宋体"/>
          <w:color w:val="333333"/>
          <w:kern w:val="0"/>
          <w:szCs w:val="21"/>
        </w:rPr>
        <w:t xml:space="preserve"> 2D </w:t>
      </w:r>
      <w:r w:rsidRPr="005E1575">
        <w:rPr>
          <w:rFonts w:ascii="Verdana" w:eastAsia="宋体" w:hAnsi="Verdana" w:cs="宋体"/>
          <w:color w:val="333333"/>
          <w:kern w:val="0"/>
          <w:szCs w:val="21"/>
        </w:rPr>
        <w:t>游戏开发框架。专注于功能的模块化，自带一个可视化编辑器。</w:t>
      </w:r>
      <w:hyperlink r:id="rId12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2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Paradox</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Paradox </w:t>
      </w:r>
      <w:r w:rsidRPr="005E1575">
        <w:rPr>
          <w:rFonts w:ascii="Verdana" w:eastAsia="宋体" w:hAnsi="Verdana" w:cs="宋体"/>
          <w:color w:val="333333"/>
          <w:kern w:val="0"/>
          <w:szCs w:val="21"/>
        </w:rPr>
        <w:t>游戏引擎。</w:t>
      </w:r>
      <w:hyperlink r:id="rId126"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地理信息系统（</w:t>
      </w:r>
      <w:r w:rsidRPr="005E1575">
        <w:rPr>
          <w:rFonts w:ascii="Verdana" w:eastAsia="宋体" w:hAnsi="Verdana" w:cs="宋体"/>
          <w:b/>
          <w:bCs/>
          <w:color w:val="333333"/>
          <w:kern w:val="0"/>
          <w:sz w:val="32"/>
          <w:szCs w:val="32"/>
        </w:rPr>
        <w:t>Gis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3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NetTopologySuite</w:t>
      </w:r>
      <w:r w:rsidRPr="005E1575">
        <w:rPr>
          <w:rFonts w:ascii="Verdana" w:eastAsia="宋体" w:hAnsi="Verdana" w:cs="宋体"/>
          <w:color w:val="333333"/>
          <w:kern w:val="0"/>
          <w:szCs w:val="21"/>
        </w:rPr>
        <w:t>：一个</w:t>
      </w:r>
      <w:r w:rsidRPr="005E1575">
        <w:rPr>
          <w:rFonts w:ascii="Verdana" w:eastAsia="宋体" w:hAnsi="Verdana" w:cs="宋体"/>
          <w:color w:val="333333"/>
          <w:kern w:val="0"/>
          <w:szCs w:val="21"/>
        </w:rPr>
        <w:t xml:space="preserve"> </w:t>
      </w:r>
      <w:r w:rsidRPr="005E1575">
        <w:rPr>
          <w:rFonts w:ascii="Verdana" w:eastAsia="宋体" w:hAnsi="Verdana" w:cs="宋体"/>
          <w:color w:val="333333"/>
          <w:kern w:val="0"/>
          <w:szCs w:val="21"/>
        </w:rPr>
        <w:t>在</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平台上实现快速、可靠的</w:t>
      </w:r>
      <w:r w:rsidRPr="005E1575">
        <w:rPr>
          <w:rFonts w:ascii="Verdana" w:eastAsia="宋体" w:hAnsi="Verdana" w:cs="宋体"/>
          <w:color w:val="333333"/>
          <w:kern w:val="0"/>
          <w:szCs w:val="21"/>
        </w:rPr>
        <w:t xml:space="preserve"> GIS </w:t>
      </w:r>
      <w:r w:rsidRPr="005E1575">
        <w:rPr>
          <w:rFonts w:ascii="Verdana" w:eastAsia="宋体" w:hAnsi="Verdana" w:cs="宋体"/>
          <w:color w:val="333333"/>
          <w:kern w:val="0"/>
          <w:szCs w:val="21"/>
        </w:rPr>
        <w:t>系统解决方案。</w:t>
      </w:r>
      <w:hyperlink r:id="rId12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SharpMap</w:t>
      </w:r>
      <w:r w:rsidRPr="005E1575">
        <w:rPr>
          <w:rFonts w:ascii="Verdana" w:eastAsia="宋体" w:hAnsi="Verdana" w:cs="宋体"/>
          <w:color w:val="333333"/>
          <w:kern w:val="0"/>
          <w:szCs w:val="21"/>
        </w:rPr>
        <w:t>：一个易于使用的地图库，可以用于</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和桌面应用程序。</w:t>
      </w:r>
      <w:hyperlink r:id="rId128"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Git</w:t>
      </w:r>
      <w:r w:rsidRPr="005E1575">
        <w:rPr>
          <w:rFonts w:ascii="Verdana" w:eastAsia="宋体" w:hAnsi="Verdana" w:cs="宋体"/>
          <w:b/>
          <w:bCs/>
          <w:color w:val="333333"/>
          <w:kern w:val="0"/>
          <w:sz w:val="32"/>
          <w:szCs w:val="32"/>
        </w:rPr>
        <w:t>工具（</w:t>
      </w:r>
      <w:r w:rsidRPr="005E1575">
        <w:rPr>
          <w:rFonts w:ascii="Verdana" w:eastAsia="宋体" w:hAnsi="Verdana" w:cs="宋体"/>
          <w:b/>
          <w:bCs/>
          <w:color w:val="333333"/>
          <w:kern w:val="0"/>
          <w:sz w:val="32"/>
          <w:szCs w:val="32"/>
        </w:rPr>
        <w:t>Git Tools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3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Bonobo Git Server</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Bonobo Git Server for Windows </w:t>
      </w:r>
      <w:r w:rsidRPr="005E1575">
        <w:rPr>
          <w:rFonts w:ascii="Verdana" w:eastAsia="宋体" w:hAnsi="Verdana" w:cs="宋体"/>
          <w:color w:val="333333"/>
          <w:kern w:val="0"/>
          <w:szCs w:val="21"/>
        </w:rPr>
        <w:t>是一个</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应用程序，可以安装在你自己的</w:t>
      </w:r>
      <w:r w:rsidRPr="005E1575">
        <w:rPr>
          <w:rFonts w:ascii="Verdana" w:eastAsia="宋体" w:hAnsi="Verdana" w:cs="宋体"/>
          <w:color w:val="333333"/>
          <w:kern w:val="0"/>
          <w:szCs w:val="21"/>
        </w:rPr>
        <w:t xml:space="preserve"> IIS </w:t>
      </w:r>
      <w:r w:rsidRPr="005E1575">
        <w:rPr>
          <w:rFonts w:ascii="Verdana" w:eastAsia="宋体" w:hAnsi="Verdana" w:cs="宋体"/>
          <w:color w:val="333333"/>
          <w:kern w:val="0"/>
          <w:szCs w:val="21"/>
        </w:rPr>
        <w:t>上，用于管理和连接你的</w:t>
      </w:r>
      <w:r w:rsidRPr="005E1575">
        <w:rPr>
          <w:rFonts w:ascii="Verdana" w:eastAsia="宋体" w:hAnsi="Verdana" w:cs="宋体"/>
          <w:color w:val="333333"/>
          <w:kern w:val="0"/>
          <w:szCs w:val="21"/>
        </w:rPr>
        <w:t xml:space="preserve"> git </w:t>
      </w:r>
      <w:r w:rsidRPr="005E1575">
        <w:rPr>
          <w:rFonts w:ascii="Verdana" w:eastAsia="宋体" w:hAnsi="Verdana" w:cs="宋体"/>
          <w:color w:val="333333"/>
          <w:kern w:val="0"/>
          <w:szCs w:val="21"/>
        </w:rPr>
        <w:t>仓库。</w:t>
      </w:r>
      <w:r w:rsidRPr="005E1575">
        <w:rPr>
          <w:rFonts w:ascii="Verdana" w:eastAsia="宋体" w:hAnsi="Verdana" w:cs="宋体"/>
          <w:color w:val="333333"/>
          <w:kern w:val="0"/>
          <w:szCs w:val="21"/>
        </w:rPr>
        <w:t> </w:t>
      </w:r>
      <w:hyperlink r:id="rId129" w:history="1">
        <w:r w:rsidRPr="005E1575">
          <w:rPr>
            <w:rFonts w:ascii="Verdana" w:eastAsia="宋体" w:hAnsi="Verdana" w:cs="宋体"/>
            <w:color w:val="000000"/>
            <w:kern w:val="0"/>
            <w:szCs w:val="21"/>
          </w:rPr>
          <w:t>官网</w:t>
        </w:r>
      </w:hyperlink>
      <w:r w:rsidRPr="005E1575">
        <w:rPr>
          <w:rFonts w:ascii="Verdana" w:eastAsia="宋体" w:hAnsi="Verdana" w:cs="宋体"/>
          <w:color w:val="333333"/>
          <w:kern w:val="0"/>
          <w:szCs w:val="21"/>
        </w:rPr>
        <w:t> </w:t>
      </w:r>
      <w:hyperlink r:id="rId130" w:history="1">
        <w:r w:rsidRPr="005E1575">
          <w:rPr>
            <w:rFonts w:ascii="Verdana" w:eastAsia="宋体" w:hAnsi="Verdana" w:cs="宋体"/>
            <w:color w:val="000000"/>
            <w:kern w:val="0"/>
            <w:szCs w:val="21"/>
          </w:rPr>
          <w:t>Github</w:t>
        </w:r>
      </w:hyperlink>
    </w:p>
    <w:p w:rsidR="005E1575" w:rsidRPr="005E1575" w:rsidRDefault="005E1575" w:rsidP="005E1575">
      <w:pPr>
        <w:widowControl/>
        <w:numPr>
          <w:ilvl w:val="0"/>
          <w:numId w:val="3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GitExtensions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GitExtensions </w:t>
      </w:r>
      <w:r w:rsidRPr="005E1575">
        <w:rPr>
          <w:rFonts w:ascii="Verdana" w:eastAsia="宋体" w:hAnsi="Verdana" w:cs="宋体"/>
          <w:color w:val="333333"/>
          <w:kern w:val="0"/>
          <w:szCs w:val="21"/>
        </w:rPr>
        <w:t>包含资源管理器扩展、</w:t>
      </w:r>
      <w:r w:rsidRPr="005E1575">
        <w:rPr>
          <w:rFonts w:ascii="Verdana" w:eastAsia="宋体" w:hAnsi="Verdana" w:cs="宋体"/>
          <w:color w:val="333333"/>
          <w:kern w:val="0"/>
          <w:szCs w:val="21"/>
        </w:rPr>
        <w:t xml:space="preserve">Visual Studio 2008/2010/2012/2013 </w:t>
      </w:r>
      <w:r w:rsidRPr="005E1575">
        <w:rPr>
          <w:rFonts w:ascii="Verdana" w:eastAsia="宋体" w:hAnsi="Verdana" w:cs="宋体"/>
          <w:color w:val="333333"/>
          <w:kern w:val="0"/>
          <w:szCs w:val="21"/>
        </w:rPr>
        <w:t>插件和一个独立的</w:t>
      </w:r>
      <w:r w:rsidRPr="005E1575">
        <w:rPr>
          <w:rFonts w:ascii="Verdana" w:eastAsia="宋体" w:hAnsi="Verdana" w:cs="宋体"/>
          <w:color w:val="333333"/>
          <w:kern w:val="0"/>
          <w:szCs w:val="21"/>
        </w:rPr>
        <w:t xml:space="preserve"> Git </w:t>
      </w:r>
      <w:r w:rsidRPr="005E1575">
        <w:rPr>
          <w:rFonts w:ascii="Verdana" w:eastAsia="宋体" w:hAnsi="Verdana" w:cs="宋体"/>
          <w:color w:val="333333"/>
          <w:kern w:val="0"/>
          <w:szCs w:val="21"/>
        </w:rPr>
        <w:t>仓库工具。</w:t>
      </w:r>
      <w:r w:rsidRPr="005E1575">
        <w:rPr>
          <w:rFonts w:ascii="Verdana" w:eastAsia="宋体" w:hAnsi="Verdana" w:cs="宋体"/>
          <w:color w:val="333333"/>
          <w:kern w:val="0"/>
          <w:szCs w:val="21"/>
        </w:rPr>
        <w:t> </w:t>
      </w:r>
      <w:hyperlink r:id="rId131" w:history="1">
        <w:r w:rsidRPr="005E1575">
          <w:rPr>
            <w:rFonts w:ascii="Verdana" w:eastAsia="宋体" w:hAnsi="Verdana" w:cs="宋体"/>
            <w:color w:val="000000"/>
            <w:kern w:val="0"/>
            <w:szCs w:val="21"/>
          </w:rPr>
          <w:t>官网</w:t>
        </w:r>
      </w:hyperlink>
      <w:hyperlink r:id="rId132" w:history="1">
        <w:r w:rsidRPr="005E1575">
          <w:rPr>
            <w:rFonts w:ascii="Verdana" w:eastAsia="宋体" w:hAnsi="Verdana" w:cs="宋体"/>
            <w:color w:val="000000"/>
            <w:kern w:val="0"/>
            <w:szCs w:val="21"/>
          </w:rPr>
          <w:t>Github</w:t>
        </w:r>
      </w:hyperlink>
    </w:p>
    <w:p w:rsidR="005E1575" w:rsidRPr="005E1575" w:rsidRDefault="005E1575" w:rsidP="005E1575">
      <w:pPr>
        <w:widowControl/>
        <w:numPr>
          <w:ilvl w:val="0"/>
          <w:numId w:val="3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GitLink</w:t>
      </w:r>
      <w:r w:rsidRPr="005E1575">
        <w:rPr>
          <w:rFonts w:ascii="Verdana" w:eastAsia="宋体" w:hAnsi="Verdana" w:cs="宋体"/>
          <w:color w:val="333333"/>
          <w:kern w:val="0"/>
          <w:szCs w:val="21"/>
        </w:rPr>
        <w:t>：让用户可以单步调试托管在</w:t>
      </w:r>
      <w:r w:rsidRPr="005E1575">
        <w:rPr>
          <w:rFonts w:ascii="Verdana" w:eastAsia="宋体" w:hAnsi="Verdana" w:cs="宋体"/>
          <w:color w:val="333333"/>
          <w:kern w:val="0"/>
          <w:szCs w:val="21"/>
        </w:rPr>
        <w:t xml:space="preserve"> GitHub </w:t>
      </w:r>
      <w:r w:rsidRPr="005E1575">
        <w:rPr>
          <w:rFonts w:ascii="Verdana" w:eastAsia="宋体" w:hAnsi="Verdana" w:cs="宋体"/>
          <w:color w:val="333333"/>
          <w:kern w:val="0"/>
          <w:szCs w:val="21"/>
        </w:rPr>
        <w:t>或</w:t>
      </w:r>
      <w:r w:rsidRPr="005E1575">
        <w:rPr>
          <w:rFonts w:ascii="Verdana" w:eastAsia="宋体" w:hAnsi="Verdana" w:cs="宋体"/>
          <w:color w:val="333333"/>
          <w:kern w:val="0"/>
          <w:szCs w:val="21"/>
        </w:rPr>
        <w:t xml:space="preserve"> BitBucket </w:t>
      </w:r>
      <w:r w:rsidRPr="005E1575">
        <w:rPr>
          <w:rFonts w:ascii="Verdana" w:eastAsia="宋体" w:hAnsi="Verdana" w:cs="宋体"/>
          <w:color w:val="333333"/>
          <w:kern w:val="0"/>
          <w:szCs w:val="21"/>
        </w:rPr>
        <w:t>上的代码。</w:t>
      </w:r>
      <w:hyperlink r:id="rId13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GitVersion</w:t>
      </w:r>
      <w:r w:rsidRPr="005E1575">
        <w:rPr>
          <w:rFonts w:ascii="Verdana" w:eastAsia="宋体" w:hAnsi="Verdana" w:cs="宋体"/>
          <w:color w:val="333333"/>
          <w:kern w:val="0"/>
          <w:szCs w:val="21"/>
        </w:rPr>
        <w:t>：根据你的</w:t>
      </w:r>
      <w:r w:rsidRPr="005E1575">
        <w:rPr>
          <w:rFonts w:ascii="Verdana" w:eastAsia="宋体" w:hAnsi="Verdana" w:cs="宋体"/>
          <w:color w:val="333333"/>
          <w:kern w:val="0"/>
          <w:szCs w:val="21"/>
        </w:rPr>
        <w:t xml:space="preserve"> Git </w:t>
      </w:r>
      <w:r w:rsidRPr="005E1575">
        <w:rPr>
          <w:rFonts w:ascii="Verdana" w:eastAsia="宋体" w:hAnsi="Verdana" w:cs="宋体"/>
          <w:color w:val="333333"/>
          <w:kern w:val="0"/>
          <w:szCs w:val="21"/>
        </w:rPr>
        <w:t>仓库的状态生成一个语义化版本号（</w:t>
      </w:r>
      <w:r w:rsidRPr="005E1575">
        <w:rPr>
          <w:rFonts w:ascii="Verdana" w:eastAsia="宋体" w:hAnsi="Verdana" w:cs="宋体"/>
          <w:color w:val="333333"/>
          <w:kern w:val="0"/>
          <w:szCs w:val="21"/>
        </w:rPr>
        <w:t>Semantic Version Number</w:t>
      </w:r>
      <w:r w:rsidRPr="005E1575">
        <w:rPr>
          <w:rFonts w:ascii="Verdana" w:eastAsia="宋体" w:hAnsi="Verdana" w:cs="宋体"/>
          <w:color w:val="333333"/>
          <w:kern w:val="0"/>
          <w:szCs w:val="21"/>
        </w:rPr>
        <w:t>）。</w:t>
      </w:r>
      <w:hyperlink r:id="rId13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LibGit2Sharp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LibGit2Sharp </w:t>
      </w:r>
      <w:r w:rsidRPr="005E1575">
        <w:rPr>
          <w:rFonts w:ascii="Verdana" w:eastAsia="宋体" w:hAnsi="Verdana" w:cs="宋体"/>
          <w:color w:val="333333"/>
          <w:kern w:val="0"/>
          <w:szCs w:val="21"/>
        </w:rPr>
        <w:t>带来了</w:t>
      </w:r>
      <w:r w:rsidRPr="005E1575">
        <w:rPr>
          <w:rFonts w:ascii="Verdana" w:eastAsia="宋体" w:hAnsi="Verdana" w:cs="宋体"/>
          <w:color w:val="333333"/>
          <w:kern w:val="0"/>
          <w:szCs w:val="21"/>
        </w:rPr>
        <w:t xml:space="preserve"> libgit2 </w:t>
      </w:r>
      <w:r w:rsidRPr="005E1575">
        <w:rPr>
          <w:rFonts w:ascii="Verdana" w:eastAsia="宋体" w:hAnsi="Verdana" w:cs="宋体"/>
          <w:color w:val="333333"/>
          <w:kern w:val="0"/>
          <w:szCs w:val="21"/>
        </w:rPr>
        <w:t>所有的功能和速度，是一个本地</w:t>
      </w:r>
      <w:r w:rsidRPr="005E1575">
        <w:rPr>
          <w:rFonts w:ascii="Verdana" w:eastAsia="宋体" w:hAnsi="Verdana" w:cs="宋体"/>
          <w:color w:val="333333"/>
          <w:kern w:val="0"/>
          <w:szCs w:val="21"/>
        </w:rPr>
        <w:t xml:space="preserve"> Git </w:t>
      </w:r>
      <w:r w:rsidRPr="005E1575">
        <w:rPr>
          <w:rFonts w:ascii="Verdana" w:eastAsia="宋体" w:hAnsi="Verdana" w:cs="宋体"/>
          <w:color w:val="333333"/>
          <w:kern w:val="0"/>
          <w:szCs w:val="21"/>
        </w:rPr>
        <w:t>实现，可以运行在</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Mono </w:t>
      </w:r>
      <w:r w:rsidRPr="005E1575">
        <w:rPr>
          <w:rFonts w:ascii="Verdana" w:eastAsia="宋体" w:hAnsi="Verdana" w:cs="宋体"/>
          <w:color w:val="333333"/>
          <w:kern w:val="0"/>
          <w:szCs w:val="21"/>
        </w:rPr>
        <w:t>平台。</w:t>
      </w:r>
      <w:hyperlink r:id="rId13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NGit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NGit </w:t>
      </w:r>
      <w:r w:rsidRPr="005E1575">
        <w:rPr>
          <w:rFonts w:ascii="Verdana" w:eastAsia="宋体" w:hAnsi="Verdana" w:cs="宋体"/>
          <w:color w:val="333333"/>
          <w:kern w:val="0"/>
          <w:szCs w:val="21"/>
        </w:rPr>
        <w:t>是</w:t>
      </w:r>
      <w:r w:rsidRPr="005E1575">
        <w:rPr>
          <w:rFonts w:ascii="Verdana" w:eastAsia="宋体" w:hAnsi="Verdana" w:cs="宋体"/>
          <w:color w:val="333333"/>
          <w:kern w:val="0"/>
          <w:szCs w:val="21"/>
        </w:rPr>
        <w:t xml:space="preserve"> JGit </w:t>
      </w:r>
      <w:r w:rsidRPr="005E1575">
        <w:rPr>
          <w:rFonts w:ascii="Verdana" w:eastAsia="宋体" w:hAnsi="Verdana" w:cs="宋体"/>
          <w:color w:val="333333"/>
          <w:kern w:val="0"/>
          <w:szCs w:val="21"/>
        </w:rPr>
        <w:t>移植到</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的版本。</w:t>
      </w:r>
      <w:hyperlink r:id="rId13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posh-git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Git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PowerShell </w:t>
      </w:r>
      <w:r w:rsidRPr="005E1575">
        <w:rPr>
          <w:rFonts w:ascii="Verdana" w:eastAsia="宋体" w:hAnsi="Verdana" w:cs="宋体"/>
          <w:color w:val="333333"/>
          <w:kern w:val="0"/>
          <w:szCs w:val="21"/>
        </w:rPr>
        <w:t>环境。</w:t>
      </w:r>
      <w:hyperlink r:id="rId137"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图形（</w:t>
      </w:r>
      <w:r w:rsidRPr="005E1575">
        <w:rPr>
          <w:rFonts w:ascii="Verdana" w:eastAsia="宋体" w:hAnsi="Verdana" w:cs="宋体"/>
          <w:b/>
          <w:bCs/>
          <w:color w:val="333333"/>
          <w:kern w:val="0"/>
          <w:sz w:val="32"/>
          <w:szCs w:val="32"/>
        </w:rPr>
        <w:t>Graphics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3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Oxyplot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OxyPlot </w:t>
      </w:r>
      <w:r w:rsidRPr="005E1575">
        <w:rPr>
          <w:rFonts w:ascii="Verdana" w:eastAsia="宋体" w:hAnsi="Verdana" w:cs="宋体"/>
          <w:color w:val="333333"/>
          <w:kern w:val="0"/>
          <w:szCs w:val="21"/>
        </w:rPr>
        <w:t>是一个</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跨平台绘图库。</w:t>
      </w:r>
      <w:hyperlink r:id="rId13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OpenTK</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Open Toolkit </w:t>
      </w:r>
      <w:r w:rsidRPr="005E1575">
        <w:rPr>
          <w:rFonts w:ascii="Verdana" w:eastAsia="宋体" w:hAnsi="Verdana" w:cs="宋体"/>
          <w:color w:val="333333"/>
          <w:kern w:val="0"/>
          <w:szCs w:val="21"/>
        </w:rPr>
        <w:t>是一个封装了</w:t>
      </w:r>
      <w:r w:rsidRPr="005E1575">
        <w:rPr>
          <w:rFonts w:ascii="Verdana" w:eastAsia="宋体" w:hAnsi="Verdana" w:cs="宋体"/>
          <w:color w:val="333333"/>
          <w:kern w:val="0"/>
          <w:szCs w:val="21"/>
        </w:rPr>
        <w:t xml:space="preserve"> OpenGL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OpenCL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OpenAL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w:t>
      </w:r>
      <w:r w:rsidRPr="005E1575">
        <w:rPr>
          <w:rFonts w:ascii="Verdana" w:eastAsia="宋体" w:hAnsi="Verdana" w:cs="宋体"/>
          <w:color w:val="333333"/>
          <w:kern w:val="0"/>
          <w:szCs w:val="21"/>
        </w:rPr>
        <w:t>高级底层</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开发库。</w:t>
      </w:r>
      <w:hyperlink r:id="rId13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NGraphics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NGraphics </w:t>
      </w:r>
      <w:r w:rsidRPr="005E1575">
        <w:rPr>
          <w:rFonts w:ascii="Verdana" w:eastAsia="宋体" w:hAnsi="Verdana" w:cs="宋体"/>
          <w:color w:val="333333"/>
          <w:kern w:val="0"/>
          <w:szCs w:val="21"/>
        </w:rPr>
        <w:t>是一个</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跨平台矢量图形渲染库。</w:t>
      </w:r>
      <w:hyperlink r:id="rId140"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GUI</w:t>
      </w:r>
    </w:p>
    <w:p w:rsidR="005E1575" w:rsidRPr="005E1575" w:rsidRDefault="005E1575" w:rsidP="005E1575">
      <w:pPr>
        <w:widowControl/>
        <w:numPr>
          <w:ilvl w:val="0"/>
          <w:numId w:val="3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MahApps.Metro</w:t>
      </w:r>
      <w:r w:rsidRPr="005E1575">
        <w:rPr>
          <w:rFonts w:ascii="Verdana" w:eastAsia="宋体" w:hAnsi="Verdana" w:cs="宋体"/>
          <w:color w:val="333333"/>
          <w:kern w:val="0"/>
          <w:szCs w:val="21"/>
        </w:rPr>
        <w:t>：用于创建</w:t>
      </w:r>
      <w:r w:rsidRPr="005E1575">
        <w:rPr>
          <w:rFonts w:ascii="Verdana" w:eastAsia="宋体" w:hAnsi="Verdana" w:cs="宋体"/>
          <w:color w:val="333333"/>
          <w:kern w:val="0"/>
          <w:szCs w:val="21"/>
        </w:rPr>
        <w:t xml:space="preserve"> Metro </w:t>
      </w:r>
      <w:r w:rsidRPr="005E1575">
        <w:rPr>
          <w:rFonts w:ascii="Verdana" w:eastAsia="宋体" w:hAnsi="Verdana" w:cs="宋体"/>
          <w:color w:val="333333"/>
          <w:kern w:val="0"/>
          <w:szCs w:val="21"/>
        </w:rPr>
        <w:t>风格</w:t>
      </w:r>
      <w:r w:rsidRPr="005E1575">
        <w:rPr>
          <w:rFonts w:ascii="Verdana" w:eastAsia="宋体" w:hAnsi="Verdana" w:cs="宋体"/>
          <w:color w:val="333333"/>
          <w:kern w:val="0"/>
          <w:szCs w:val="21"/>
        </w:rPr>
        <w:t xml:space="preserve"> WPF </w:t>
      </w:r>
      <w:r w:rsidRPr="005E1575">
        <w:rPr>
          <w:rFonts w:ascii="Verdana" w:eastAsia="宋体" w:hAnsi="Verdana" w:cs="宋体"/>
          <w:color w:val="333333"/>
          <w:kern w:val="0"/>
          <w:szCs w:val="21"/>
        </w:rPr>
        <w:t>应用的工具箱。</w:t>
      </w:r>
      <w:hyperlink r:id="rId14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Callisto</w:t>
      </w:r>
      <w:r w:rsidRPr="005E1575">
        <w:rPr>
          <w:rFonts w:ascii="Verdana" w:eastAsia="宋体" w:hAnsi="Verdana" w:cs="宋体"/>
          <w:color w:val="333333"/>
          <w:kern w:val="0"/>
          <w:szCs w:val="21"/>
        </w:rPr>
        <w:t>：用于</w:t>
      </w:r>
      <w:r w:rsidRPr="005E1575">
        <w:rPr>
          <w:rFonts w:ascii="Verdana" w:eastAsia="宋体" w:hAnsi="Verdana" w:cs="宋体"/>
          <w:color w:val="333333"/>
          <w:kern w:val="0"/>
          <w:szCs w:val="21"/>
        </w:rPr>
        <w:t xml:space="preserve"> Windows 8 XAML </w:t>
      </w:r>
      <w:r w:rsidRPr="005E1575">
        <w:rPr>
          <w:rFonts w:ascii="Verdana" w:eastAsia="宋体" w:hAnsi="Verdana" w:cs="宋体"/>
          <w:color w:val="333333"/>
          <w:kern w:val="0"/>
          <w:szCs w:val="21"/>
        </w:rPr>
        <w:t>应用的控件工具箱。包含若干</w:t>
      </w:r>
      <w:r w:rsidRPr="005E1575">
        <w:rPr>
          <w:rFonts w:ascii="Verdana" w:eastAsia="宋体" w:hAnsi="Verdana" w:cs="宋体"/>
          <w:color w:val="333333"/>
          <w:kern w:val="0"/>
          <w:szCs w:val="21"/>
        </w:rPr>
        <w:t xml:space="preserve"> UI </w:t>
      </w:r>
      <w:r w:rsidRPr="005E1575">
        <w:rPr>
          <w:rFonts w:ascii="Verdana" w:eastAsia="宋体" w:hAnsi="Verdana" w:cs="宋体"/>
          <w:color w:val="333333"/>
          <w:kern w:val="0"/>
          <w:szCs w:val="21"/>
        </w:rPr>
        <w:t>控件，让你更容易地创建符合</w:t>
      </w:r>
      <w:r w:rsidRPr="005E1575">
        <w:rPr>
          <w:rFonts w:ascii="Verdana" w:eastAsia="宋体" w:hAnsi="Verdana" w:cs="宋体"/>
          <w:color w:val="333333"/>
          <w:kern w:val="0"/>
          <w:szCs w:val="21"/>
        </w:rPr>
        <w:t xml:space="preserve"> Windows UI </w:t>
      </w:r>
      <w:r w:rsidRPr="005E1575">
        <w:rPr>
          <w:rFonts w:ascii="Verdana" w:eastAsia="宋体" w:hAnsi="Verdana" w:cs="宋体"/>
          <w:color w:val="333333"/>
          <w:kern w:val="0"/>
          <w:szCs w:val="21"/>
        </w:rPr>
        <w:t>风格规范的</w:t>
      </w:r>
      <w:r w:rsidRPr="005E1575">
        <w:rPr>
          <w:rFonts w:ascii="Verdana" w:eastAsia="宋体" w:hAnsi="Verdana" w:cs="宋体"/>
          <w:color w:val="333333"/>
          <w:kern w:val="0"/>
          <w:szCs w:val="21"/>
        </w:rPr>
        <w:t xml:space="preserve">Windows </w:t>
      </w:r>
      <w:r w:rsidRPr="005E1575">
        <w:rPr>
          <w:rFonts w:ascii="Verdana" w:eastAsia="宋体" w:hAnsi="Verdana" w:cs="宋体"/>
          <w:color w:val="333333"/>
          <w:kern w:val="0"/>
          <w:szCs w:val="21"/>
        </w:rPr>
        <w:t>商店应用。</w:t>
      </w:r>
      <w:hyperlink r:id="rId14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ObjectListView</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ObjectListView </w:t>
      </w:r>
      <w:r w:rsidRPr="005E1575">
        <w:rPr>
          <w:rFonts w:ascii="Verdana" w:eastAsia="宋体" w:hAnsi="Verdana" w:cs="宋体"/>
          <w:color w:val="333333"/>
          <w:kern w:val="0"/>
          <w:szCs w:val="21"/>
        </w:rPr>
        <w:t>使用</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封装了</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ListView </w:t>
      </w:r>
      <w:r w:rsidRPr="005E1575">
        <w:rPr>
          <w:rFonts w:ascii="Verdana" w:eastAsia="宋体" w:hAnsi="Verdana" w:cs="宋体"/>
          <w:color w:val="333333"/>
          <w:kern w:val="0"/>
          <w:szCs w:val="21"/>
        </w:rPr>
        <w:t>控件。它使得</w:t>
      </w:r>
      <w:r w:rsidRPr="005E1575">
        <w:rPr>
          <w:rFonts w:ascii="Verdana" w:eastAsia="宋体" w:hAnsi="Verdana" w:cs="宋体"/>
          <w:color w:val="333333"/>
          <w:kern w:val="0"/>
          <w:szCs w:val="21"/>
        </w:rPr>
        <w:t xml:space="preserve"> ListView </w:t>
      </w:r>
      <w:r w:rsidRPr="005E1575">
        <w:rPr>
          <w:rFonts w:ascii="Verdana" w:eastAsia="宋体" w:hAnsi="Verdana" w:cs="宋体"/>
          <w:color w:val="333333"/>
          <w:kern w:val="0"/>
          <w:szCs w:val="21"/>
        </w:rPr>
        <w:t>更加易用，并且加入了一些新特性。</w:t>
      </w:r>
      <w:hyperlink r:id="rId14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DockPanelSuite</w:t>
      </w:r>
      <w:r w:rsidRPr="005E1575">
        <w:rPr>
          <w:rFonts w:ascii="Verdana" w:eastAsia="宋体" w:hAnsi="Verdana" w:cs="宋体"/>
          <w:color w:val="333333"/>
          <w:kern w:val="0"/>
          <w:szCs w:val="21"/>
        </w:rPr>
        <w:t>：灵感来自</w:t>
      </w:r>
      <w:r w:rsidRPr="005E1575">
        <w:rPr>
          <w:rFonts w:ascii="Verdana" w:eastAsia="宋体" w:hAnsi="Verdana" w:cs="宋体"/>
          <w:color w:val="333333"/>
          <w:kern w:val="0"/>
          <w:szCs w:val="21"/>
        </w:rPr>
        <w:t xml:space="preserve"> Visual Studio </w:t>
      </w:r>
      <w:r w:rsidRPr="005E1575">
        <w:rPr>
          <w:rFonts w:ascii="Verdana" w:eastAsia="宋体" w:hAnsi="Verdana" w:cs="宋体"/>
          <w:color w:val="333333"/>
          <w:kern w:val="0"/>
          <w:szCs w:val="21"/>
        </w:rPr>
        <w:t>的停靠窗口（</w:t>
      </w:r>
      <w:r w:rsidRPr="005E1575">
        <w:rPr>
          <w:rFonts w:ascii="Verdana" w:eastAsia="宋体" w:hAnsi="Verdana" w:cs="宋体"/>
          <w:color w:val="333333"/>
          <w:kern w:val="0"/>
          <w:szCs w:val="21"/>
        </w:rPr>
        <w:t>docking</w:t>
      </w:r>
      <w:r w:rsidRPr="005E1575">
        <w:rPr>
          <w:rFonts w:ascii="Verdana" w:eastAsia="宋体" w:hAnsi="Verdana" w:cs="宋体"/>
          <w:color w:val="333333"/>
          <w:kern w:val="0"/>
          <w:szCs w:val="21"/>
        </w:rPr>
        <w:t>）类库，用于</w:t>
      </w:r>
      <w:r w:rsidRPr="005E1575">
        <w:rPr>
          <w:rFonts w:ascii="Verdana" w:eastAsia="宋体" w:hAnsi="Verdana" w:cs="宋体"/>
          <w:color w:val="333333"/>
          <w:kern w:val="0"/>
          <w:szCs w:val="21"/>
        </w:rPr>
        <w:t xml:space="preserve"> .NET WinForm </w:t>
      </w:r>
      <w:r w:rsidRPr="005E1575">
        <w:rPr>
          <w:rFonts w:ascii="Verdana" w:eastAsia="宋体" w:hAnsi="Verdana" w:cs="宋体"/>
          <w:color w:val="333333"/>
          <w:kern w:val="0"/>
          <w:szCs w:val="21"/>
        </w:rPr>
        <w:t>应用。</w:t>
      </w:r>
      <w:hyperlink r:id="rId144" w:history="1">
        <w:r w:rsidRPr="005E1575">
          <w:rPr>
            <w:rFonts w:ascii="Verdana" w:eastAsia="宋体" w:hAnsi="Verdana" w:cs="宋体"/>
            <w:color w:val="000000"/>
            <w:kern w:val="0"/>
            <w:szCs w:val="21"/>
          </w:rPr>
          <w:t>官网</w:t>
        </w:r>
      </w:hyperlink>
      <w:r w:rsidRPr="005E1575">
        <w:rPr>
          <w:rFonts w:ascii="Verdana" w:eastAsia="宋体" w:hAnsi="Verdana" w:cs="宋体"/>
          <w:color w:val="333333"/>
          <w:kern w:val="0"/>
          <w:szCs w:val="21"/>
        </w:rPr>
        <w:t> </w:t>
      </w:r>
    </w:p>
    <w:p w:rsidR="005E1575" w:rsidRPr="005E1575" w:rsidRDefault="005E1575" w:rsidP="005E1575">
      <w:pPr>
        <w:widowControl/>
        <w:numPr>
          <w:ilvl w:val="0"/>
          <w:numId w:val="3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AvalonEdit</w:t>
      </w:r>
      <w:r w:rsidRPr="005E1575">
        <w:rPr>
          <w:rFonts w:ascii="Verdana" w:eastAsia="宋体" w:hAnsi="Verdana" w:cs="宋体"/>
          <w:color w:val="333333"/>
          <w:kern w:val="0"/>
          <w:szCs w:val="21"/>
        </w:rPr>
        <w:t>：在</w:t>
      </w:r>
      <w:r w:rsidRPr="005E1575">
        <w:rPr>
          <w:rFonts w:ascii="Verdana" w:eastAsia="宋体" w:hAnsi="Verdana" w:cs="宋体"/>
          <w:color w:val="333333"/>
          <w:kern w:val="0"/>
          <w:szCs w:val="21"/>
        </w:rPr>
        <w:t xml:space="preserve"> SharpDevelop </w:t>
      </w:r>
      <w:r w:rsidRPr="005E1575">
        <w:rPr>
          <w:rFonts w:ascii="Verdana" w:eastAsia="宋体" w:hAnsi="Verdana" w:cs="宋体"/>
          <w:color w:val="333333"/>
          <w:kern w:val="0"/>
          <w:szCs w:val="21"/>
        </w:rPr>
        <w:t>中使用，基于</w:t>
      </w:r>
      <w:r w:rsidRPr="005E1575">
        <w:rPr>
          <w:rFonts w:ascii="Verdana" w:eastAsia="宋体" w:hAnsi="Verdana" w:cs="宋体"/>
          <w:color w:val="333333"/>
          <w:kern w:val="0"/>
          <w:szCs w:val="21"/>
        </w:rPr>
        <w:t xml:space="preserve"> WPF </w:t>
      </w:r>
      <w:r w:rsidRPr="005E1575">
        <w:rPr>
          <w:rFonts w:ascii="Verdana" w:eastAsia="宋体" w:hAnsi="Verdana" w:cs="宋体"/>
          <w:color w:val="333333"/>
          <w:kern w:val="0"/>
          <w:szCs w:val="21"/>
        </w:rPr>
        <w:t>的文本编辑器组件。</w:t>
      </w:r>
      <w:hyperlink r:id="rId145" w:history="1">
        <w:r w:rsidRPr="005E1575">
          <w:rPr>
            <w:rFonts w:ascii="Verdana" w:eastAsia="宋体" w:hAnsi="Verdana" w:cs="宋体"/>
            <w:color w:val="000000"/>
            <w:kern w:val="0"/>
            <w:szCs w:val="21"/>
          </w:rPr>
          <w:t>官网</w:t>
        </w:r>
      </w:hyperlink>
      <w:r w:rsidRPr="005E1575">
        <w:rPr>
          <w:rFonts w:ascii="Verdana" w:eastAsia="宋体" w:hAnsi="Verdana" w:cs="宋体"/>
          <w:color w:val="333333"/>
          <w:kern w:val="0"/>
          <w:szCs w:val="21"/>
        </w:rPr>
        <w:t> </w:t>
      </w:r>
    </w:p>
    <w:p w:rsidR="005E1575" w:rsidRPr="005E1575" w:rsidRDefault="005E1575" w:rsidP="005E1575">
      <w:pPr>
        <w:widowControl/>
        <w:numPr>
          <w:ilvl w:val="0"/>
          <w:numId w:val="3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XWT</w:t>
      </w:r>
      <w:r w:rsidRPr="005E1575">
        <w:rPr>
          <w:rFonts w:ascii="Verdana" w:eastAsia="宋体" w:hAnsi="Verdana" w:cs="宋体"/>
          <w:color w:val="333333"/>
          <w:kern w:val="0"/>
          <w:szCs w:val="21"/>
        </w:rPr>
        <w:t>：跨平台</w:t>
      </w:r>
      <w:r w:rsidRPr="005E1575">
        <w:rPr>
          <w:rFonts w:ascii="Verdana" w:eastAsia="宋体" w:hAnsi="Verdana" w:cs="宋体"/>
          <w:color w:val="333333"/>
          <w:kern w:val="0"/>
          <w:szCs w:val="21"/>
        </w:rPr>
        <w:t xml:space="preserve"> UI </w:t>
      </w:r>
      <w:r w:rsidRPr="005E1575">
        <w:rPr>
          <w:rFonts w:ascii="Verdana" w:eastAsia="宋体" w:hAnsi="Verdana" w:cs="宋体"/>
          <w:color w:val="333333"/>
          <w:kern w:val="0"/>
          <w:szCs w:val="21"/>
        </w:rPr>
        <w:t>工具箱，用于创建</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Mono </w:t>
      </w:r>
      <w:r w:rsidRPr="005E1575">
        <w:rPr>
          <w:rFonts w:ascii="Verdana" w:eastAsia="宋体" w:hAnsi="Verdana" w:cs="宋体"/>
          <w:color w:val="333333"/>
          <w:kern w:val="0"/>
          <w:szCs w:val="21"/>
        </w:rPr>
        <w:t>桌面应用程序。</w:t>
      </w:r>
      <w:hyperlink r:id="rId14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Gtk#</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Gtk# </w:t>
      </w:r>
      <w:r w:rsidRPr="005E1575">
        <w:rPr>
          <w:rFonts w:ascii="Verdana" w:eastAsia="宋体" w:hAnsi="Verdana" w:cs="宋体"/>
          <w:color w:val="333333"/>
          <w:kern w:val="0"/>
          <w:szCs w:val="21"/>
        </w:rPr>
        <w:t>是</w:t>
      </w:r>
      <w:r w:rsidRPr="005E1575">
        <w:rPr>
          <w:rFonts w:ascii="Verdana" w:eastAsia="宋体" w:hAnsi="Verdana" w:cs="宋体"/>
          <w:color w:val="333333"/>
          <w:kern w:val="0"/>
          <w:szCs w:val="21"/>
        </w:rPr>
        <w:t xml:space="preserve"> Gtk+ GUI </w:t>
      </w:r>
      <w:r w:rsidRPr="005E1575">
        <w:rPr>
          <w:rFonts w:ascii="Verdana" w:eastAsia="宋体" w:hAnsi="Verdana" w:cs="宋体"/>
          <w:color w:val="333333"/>
          <w:kern w:val="0"/>
          <w:szCs w:val="21"/>
        </w:rPr>
        <w:t>工具箱的</w:t>
      </w:r>
      <w:r w:rsidRPr="005E1575">
        <w:rPr>
          <w:rFonts w:ascii="Verdana" w:eastAsia="宋体" w:hAnsi="Verdana" w:cs="宋体"/>
          <w:color w:val="333333"/>
          <w:kern w:val="0"/>
          <w:szCs w:val="21"/>
        </w:rPr>
        <w:t xml:space="preserve"> Mono/.NET </w:t>
      </w:r>
      <w:r w:rsidRPr="005E1575">
        <w:rPr>
          <w:rFonts w:ascii="Verdana" w:eastAsia="宋体" w:hAnsi="Verdana" w:cs="宋体"/>
          <w:color w:val="333333"/>
          <w:kern w:val="0"/>
          <w:szCs w:val="21"/>
        </w:rPr>
        <w:t>版本，绝大多数</w:t>
      </w:r>
      <w:r w:rsidRPr="005E1575">
        <w:rPr>
          <w:rFonts w:ascii="Verdana" w:eastAsia="宋体" w:hAnsi="Verdana" w:cs="宋体"/>
          <w:color w:val="333333"/>
          <w:kern w:val="0"/>
          <w:szCs w:val="21"/>
        </w:rPr>
        <w:t xml:space="preserve"> Mono </w:t>
      </w:r>
      <w:r w:rsidRPr="005E1575">
        <w:rPr>
          <w:rFonts w:ascii="Verdana" w:eastAsia="宋体" w:hAnsi="Verdana" w:cs="宋体"/>
          <w:color w:val="333333"/>
          <w:kern w:val="0"/>
          <w:szCs w:val="21"/>
        </w:rPr>
        <w:t>中的</w:t>
      </w:r>
      <w:r w:rsidRPr="005E1575">
        <w:rPr>
          <w:rFonts w:ascii="Verdana" w:eastAsia="宋体" w:hAnsi="Verdana" w:cs="宋体"/>
          <w:color w:val="333333"/>
          <w:kern w:val="0"/>
          <w:szCs w:val="21"/>
        </w:rPr>
        <w:t xml:space="preserve"> GUI </w:t>
      </w:r>
      <w:r w:rsidRPr="005E1575">
        <w:rPr>
          <w:rFonts w:ascii="Verdana" w:eastAsia="宋体" w:hAnsi="Verdana" w:cs="宋体"/>
          <w:color w:val="333333"/>
          <w:kern w:val="0"/>
          <w:szCs w:val="21"/>
        </w:rPr>
        <w:t>应用都基于它构建。</w:t>
      </w:r>
      <w:hyperlink r:id="rId14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MaterialDesignInXamlToolkit</w:t>
      </w:r>
      <w:r w:rsidRPr="005E1575">
        <w:rPr>
          <w:rFonts w:ascii="Verdana" w:eastAsia="宋体" w:hAnsi="Verdana" w:cs="宋体"/>
          <w:color w:val="333333"/>
          <w:kern w:val="0"/>
          <w:szCs w:val="21"/>
        </w:rPr>
        <w:t>：用于创建</w:t>
      </w:r>
      <w:r w:rsidRPr="005E1575">
        <w:rPr>
          <w:rFonts w:ascii="Verdana" w:eastAsia="宋体" w:hAnsi="Verdana" w:cs="宋体"/>
          <w:color w:val="333333"/>
          <w:kern w:val="0"/>
          <w:szCs w:val="21"/>
        </w:rPr>
        <w:t xml:space="preserve"> Material Design </w:t>
      </w:r>
      <w:r w:rsidRPr="005E1575">
        <w:rPr>
          <w:rFonts w:ascii="Verdana" w:eastAsia="宋体" w:hAnsi="Verdana" w:cs="宋体"/>
          <w:color w:val="333333"/>
          <w:kern w:val="0"/>
          <w:szCs w:val="21"/>
        </w:rPr>
        <w:t>风格</w:t>
      </w:r>
      <w:r w:rsidRPr="005E1575">
        <w:rPr>
          <w:rFonts w:ascii="Verdana" w:eastAsia="宋体" w:hAnsi="Verdana" w:cs="宋体"/>
          <w:color w:val="333333"/>
          <w:kern w:val="0"/>
          <w:szCs w:val="21"/>
        </w:rPr>
        <w:t xml:space="preserve"> WPF </w:t>
      </w:r>
      <w:r w:rsidRPr="005E1575">
        <w:rPr>
          <w:rFonts w:ascii="Verdana" w:eastAsia="宋体" w:hAnsi="Verdana" w:cs="宋体"/>
          <w:color w:val="333333"/>
          <w:kern w:val="0"/>
          <w:szCs w:val="21"/>
        </w:rPr>
        <w:t>应用的工具箱。</w:t>
      </w:r>
      <w:hyperlink r:id="rId14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Eto.Forms</w:t>
      </w:r>
      <w:r w:rsidRPr="005E1575">
        <w:rPr>
          <w:rFonts w:ascii="Verdana" w:eastAsia="宋体" w:hAnsi="Verdana" w:cs="宋体"/>
          <w:color w:val="333333"/>
          <w:kern w:val="0"/>
          <w:szCs w:val="21"/>
        </w:rPr>
        <w:t>：跨平台的</w:t>
      </w:r>
      <w:r w:rsidRPr="005E1575">
        <w:rPr>
          <w:rFonts w:ascii="Verdana" w:eastAsia="宋体" w:hAnsi="Verdana" w:cs="宋体"/>
          <w:color w:val="333333"/>
          <w:kern w:val="0"/>
          <w:szCs w:val="21"/>
        </w:rPr>
        <w:t xml:space="preserve"> GUI </w:t>
      </w:r>
      <w:r w:rsidRPr="005E1575">
        <w:rPr>
          <w:rFonts w:ascii="Verdana" w:eastAsia="宋体" w:hAnsi="Verdana" w:cs="宋体"/>
          <w:color w:val="333333"/>
          <w:kern w:val="0"/>
          <w:szCs w:val="21"/>
        </w:rPr>
        <w:t>框架，用于</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Mono </w:t>
      </w:r>
      <w:r w:rsidRPr="005E1575">
        <w:rPr>
          <w:rFonts w:ascii="Verdana" w:eastAsia="宋体" w:hAnsi="Verdana" w:cs="宋体"/>
          <w:color w:val="333333"/>
          <w:kern w:val="0"/>
          <w:szCs w:val="21"/>
        </w:rPr>
        <w:t>下的桌面和移动应用程序。</w:t>
      </w:r>
      <w:hyperlink r:id="rId14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Dragablz</w:t>
      </w:r>
      <w:r w:rsidRPr="005E1575">
        <w:rPr>
          <w:rFonts w:ascii="Verdana" w:eastAsia="宋体" w:hAnsi="Verdana" w:cs="宋体"/>
          <w:color w:val="333333"/>
          <w:kern w:val="0"/>
          <w:szCs w:val="21"/>
        </w:rPr>
        <w:t>：可拖拽、可分离（</w:t>
      </w:r>
      <w:r w:rsidRPr="005E1575">
        <w:rPr>
          <w:rFonts w:ascii="Verdana" w:eastAsia="宋体" w:hAnsi="Verdana" w:cs="宋体"/>
          <w:color w:val="333333"/>
          <w:kern w:val="0"/>
          <w:szCs w:val="21"/>
        </w:rPr>
        <w:t>tearable</w:t>
      </w:r>
      <w:r w:rsidRPr="005E1575">
        <w:rPr>
          <w:rFonts w:ascii="Verdana" w:eastAsia="宋体" w:hAnsi="Verdana" w:cs="宋体"/>
          <w:color w:val="333333"/>
          <w:kern w:val="0"/>
          <w:szCs w:val="21"/>
        </w:rPr>
        <w:t>，译者注：即拖拽标签页成为独立窗口）的</w:t>
      </w:r>
      <w:r w:rsidRPr="005E1575">
        <w:rPr>
          <w:rFonts w:ascii="Verdana" w:eastAsia="宋体" w:hAnsi="Verdana" w:cs="宋体"/>
          <w:color w:val="333333"/>
          <w:kern w:val="0"/>
          <w:szCs w:val="21"/>
        </w:rPr>
        <w:t xml:space="preserve"> WPF </w:t>
      </w:r>
      <w:r w:rsidRPr="005E1575">
        <w:rPr>
          <w:rFonts w:ascii="Verdana" w:eastAsia="宋体" w:hAnsi="Verdana" w:cs="宋体"/>
          <w:color w:val="333333"/>
          <w:kern w:val="0"/>
          <w:szCs w:val="21"/>
        </w:rPr>
        <w:t>标签页控件（类似</w:t>
      </w:r>
      <w:r w:rsidRPr="005E1575">
        <w:rPr>
          <w:rFonts w:ascii="Verdana" w:eastAsia="宋体" w:hAnsi="Verdana" w:cs="宋体"/>
          <w:color w:val="333333"/>
          <w:kern w:val="0"/>
          <w:szCs w:val="21"/>
        </w:rPr>
        <w:t xml:space="preserve"> Chrome</w:t>
      </w:r>
      <w:r w:rsidRPr="005E1575">
        <w:rPr>
          <w:rFonts w:ascii="Verdana" w:eastAsia="宋体" w:hAnsi="Verdana" w:cs="宋体"/>
          <w:color w:val="333333"/>
          <w:kern w:val="0"/>
          <w:szCs w:val="21"/>
        </w:rPr>
        <w:t>）。支持布局和主题，包含兼容</w:t>
      </w:r>
      <w:r w:rsidRPr="005E1575">
        <w:rPr>
          <w:rFonts w:ascii="Verdana" w:eastAsia="宋体" w:hAnsi="Verdana" w:cs="宋体"/>
          <w:color w:val="333333"/>
          <w:kern w:val="0"/>
          <w:szCs w:val="21"/>
        </w:rPr>
        <w:t xml:space="preserve"> MahApps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Material Design </w:t>
      </w:r>
      <w:r w:rsidRPr="005E1575">
        <w:rPr>
          <w:rFonts w:ascii="Verdana" w:eastAsia="宋体" w:hAnsi="Verdana" w:cs="宋体"/>
          <w:color w:val="333333"/>
          <w:kern w:val="0"/>
          <w:szCs w:val="21"/>
        </w:rPr>
        <w:t>的主题。</w:t>
      </w:r>
      <w:hyperlink r:id="rId15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Fluent.Ribbon</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Fluent Ribbon Control Suite </w:t>
      </w:r>
      <w:r w:rsidRPr="005E1575">
        <w:rPr>
          <w:rFonts w:ascii="Verdana" w:eastAsia="宋体" w:hAnsi="Verdana" w:cs="宋体"/>
          <w:color w:val="333333"/>
          <w:kern w:val="0"/>
          <w:szCs w:val="21"/>
        </w:rPr>
        <w:t>是一个在</w:t>
      </w:r>
      <w:r w:rsidRPr="005E1575">
        <w:rPr>
          <w:rFonts w:ascii="Verdana" w:eastAsia="宋体" w:hAnsi="Verdana" w:cs="宋体"/>
          <w:color w:val="333333"/>
          <w:kern w:val="0"/>
          <w:szCs w:val="21"/>
        </w:rPr>
        <w:t xml:space="preserve"> WPF </w:t>
      </w:r>
      <w:r w:rsidRPr="005E1575">
        <w:rPr>
          <w:rFonts w:ascii="Verdana" w:eastAsia="宋体" w:hAnsi="Verdana" w:cs="宋体"/>
          <w:color w:val="333333"/>
          <w:kern w:val="0"/>
          <w:szCs w:val="21"/>
        </w:rPr>
        <w:t>中实现</w:t>
      </w:r>
      <w:r w:rsidRPr="005E1575">
        <w:rPr>
          <w:rFonts w:ascii="Verdana" w:eastAsia="宋体" w:hAnsi="Verdana" w:cs="宋体"/>
          <w:color w:val="333333"/>
          <w:kern w:val="0"/>
          <w:szCs w:val="21"/>
        </w:rPr>
        <w:t xml:space="preserve"> Office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Windows 8 </w:t>
      </w:r>
      <w:r w:rsidRPr="005E1575">
        <w:rPr>
          <w:rFonts w:ascii="Verdana" w:eastAsia="宋体" w:hAnsi="Verdana" w:cs="宋体"/>
          <w:color w:val="333333"/>
          <w:kern w:val="0"/>
          <w:szCs w:val="21"/>
        </w:rPr>
        <w:t>风格的</w:t>
      </w:r>
      <w:r w:rsidRPr="005E1575">
        <w:rPr>
          <w:rFonts w:ascii="Verdana" w:eastAsia="宋体" w:hAnsi="Verdana" w:cs="宋体"/>
          <w:color w:val="333333"/>
          <w:kern w:val="0"/>
          <w:szCs w:val="21"/>
        </w:rPr>
        <w:t xml:space="preserve"> Ribbon </w:t>
      </w:r>
      <w:r w:rsidRPr="005E1575">
        <w:rPr>
          <w:rFonts w:ascii="Verdana" w:eastAsia="宋体" w:hAnsi="Verdana" w:cs="宋体"/>
          <w:color w:val="333333"/>
          <w:kern w:val="0"/>
          <w:szCs w:val="21"/>
        </w:rPr>
        <w:t>库。</w:t>
      </w:r>
      <w:hyperlink r:id="rId151"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 xml:space="preserve">HTML </w:t>
      </w:r>
      <w:r w:rsidRPr="005E1575">
        <w:rPr>
          <w:rFonts w:ascii="Verdana" w:eastAsia="宋体" w:hAnsi="Verdana" w:cs="宋体"/>
          <w:b/>
          <w:bCs/>
          <w:color w:val="333333"/>
          <w:kern w:val="0"/>
          <w:sz w:val="32"/>
          <w:szCs w:val="32"/>
        </w:rPr>
        <w:t>和</w:t>
      </w:r>
      <w:r w:rsidRPr="005E1575">
        <w:rPr>
          <w:rFonts w:ascii="Verdana" w:eastAsia="宋体" w:hAnsi="Verdana" w:cs="宋体"/>
          <w:b/>
          <w:bCs/>
          <w:color w:val="333333"/>
          <w:kern w:val="0"/>
          <w:sz w:val="32"/>
          <w:szCs w:val="32"/>
        </w:rPr>
        <w:t xml:space="preserve"> CSS</w:t>
      </w:r>
      <w:r w:rsidRPr="005E1575">
        <w:rPr>
          <w:rFonts w:ascii="Verdana" w:eastAsia="宋体" w:hAnsi="Verdana" w:cs="宋体"/>
          <w:b/>
          <w:bCs/>
          <w:color w:val="333333"/>
          <w:kern w:val="0"/>
          <w:sz w:val="32"/>
          <w:szCs w:val="32"/>
        </w:rPr>
        <w:t>（</w:t>
      </w:r>
      <w:r w:rsidRPr="005E1575">
        <w:rPr>
          <w:rFonts w:ascii="Verdana" w:eastAsia="宋体" w:hAnsi="Verdana" w:cs="宋体"/>
          <w:b/>
          <w:bCs/>
          <w:color w:val="333333"/>
          <w:kern w:val="0"/>
          <w:sz w:val="32"/>
          <w:szCs w:val="32"/>
        </w:rPr>
        <w:t>HTML and CSS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3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AngleSharp</w:t>
      </w:r>
      <w:r w:rsidRPr="005E1575">
        <w:rPr>
          <w:rFonts w:ascii="Verdana" w:eastAsia="宋体" w:hAnsi="Verdana" w:cs="宋体"/>
          <w:color w:val="333333"/>
          <w:kern w:val="0"/>
          <w:szCs w:val="21"/>
        </w:rPr>
        <w:t>：支持构建完整的</w:t>
      </w:r>
      <w:r w:rsidRPr="005E1575">
        <w:rPr>
          <w:rFonts w:ascii="Verdana" w:eastAsia="宋体" w:hAnsi="Verdana" w:cs="宋体"/>
          <w:color w:val="333333"/>
          <w:kern w:val="0"/>
          <w:szCs w:val="21"/>
        </w:rPr>
        <w:t xml:space="preserve"> HTML5 DOM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CSS3 </w:t>
      </w:r>
      <w:r w:rsidRPr="005E1575">
        <w:rPr>
          <w:rFonts w:ascii="Verdana" w:eastAsia="宋体" w:hAnsi="Verdana" w:cs="宋体"/>
          <w:color w:val="333333"/>
          <w:kern w:val="0"/>
          <w:szCs w:val="21"/>
        </w:rPr>
        <w:t>模型。</w:t>
      </w:r>
      <w:hyperlink r:id="rId15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CsQuery</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jQuery </w:t>
      </w:r>
      <w:r w:rsidRPr="005E1575">
        <w:rPr>
          <w:rFonts w:ascii="Verdana" w:eastAsia="宋体" w:hAnsi="Verdana" w:cs="宋体"/>
          <w:color w:val="333333"/>
          <w:kern w:val="0"/>
          <w:szCs w:val="21"/>
        </w:rPr>
        <w:t>风格的</w:t>
      </w:r>
      <w:r w:rsidRPr="005E1575">
        <w:rPr>
          <w:rFonts w:ascii="Verdana" w:eastAsia="宋体" w:hAnsi="Verdana" w:cs="宋体"/>
          <w:color w:val="333333"/>
          <w:kern w:val="0"/>
          <w:szCs w:val="21"/>
        </w:rPr>
        <w:t xml:space="preserve">HTML5 </w:t>
      </w:r>
      <w:r w:rsidRPr="005E1575">
        <w:rPr>
          <w:rFonts w:ascii="Verdana" w:eastAsia="宋体" w:hAnsi="Verdana" w:cs="宋体"/>
          <w:color w:val="333333"/>
          <w:kern w:val="0"/>
          <w:szCs w:val="21"/>
        </w:rPr>
        <w:t>解析器，可与</w:t>
      </w:r>
      <w:r w:rsidRPr="005E1575">
        <w:rPr>
          <w:rFonts w:ascii="Verdana" w:eastAsia="宋体" w:hAnsi="Verdana" w:cs="宋体"/>
          <w:color w:val="333333"/>
          <w:kern w:val="0"/>
          <w:szCs w:val="21"/>
        </w:rPr>
        <w:t xml:space="preserve"> DOM </w:t>
      </w:r>
      <w:r w:rsidRPr="005E1575">
        <w:rPr>
          <w:rFonts w:ascii="Verdana" w:eastAsia="宋体" w:hAnsi="Verdana" w:cs="宋体"/>
          <w:color w:val="333333"/>
          <w:kern w:val="0"/>
          <w:szCs w:val="21"/>
        </w:rPr>
        <w:t>交互。</w:t>
      </w:r>
      <w:hyperlink r:id="rId15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dotless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ruby Less CSS </w:t>
      </w:r>
      <w:r w:rsidRPr="005E1575">
        <w:rPr>
          <w:rFonts w:ascii="Verdana" w:eastAsia="宋体" w:hAnsi="Verdana" w:cs="宋体"/>
          <w:color w:val="333333"/>
          <w:kern w:val="0"/>
          <w:szCs w:val="21"/>
        </w:rPr>
        <w:t>库的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移植版本。</w:t>
      </w:r>
      <w:hyperlink r:id="rId15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ExCSS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CSS3 </w:t>
      </w:r>
      <w:r w:rsidRPr="005E1575">
        <w:rPr>
          <w:rFonts w:ascii="Verdana" w:eastAsia="宋体" w:hAnsi="Verdana" w:cs="宋体"/>
          <w:color w:val="333333"/>
          <w:kern w:val="0"/>
          <w:szCs w:val="21"/>
        </w:rPr>
        <w:t>解析器开发库。</w:t>
      </w:r>
      <w:hyperlink r:id="rId15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FluentBootstrap</w:t>
      </w:r>
      <w:r w:rsidRPr="005E1575">
        <w:rPr>
          <w:rFonts w:ascii="Verdana" w:eastAsia="宋体" w:hAnsi="Verdana" w:cs="宋体"/>
          <w:color w:val="333333"/>
          <w:kern w:val="0"/>
          <w:szCs w:val="21"/>
        </w:rPr>
        <w:t>：让</w:t>
      </w:r>
      <w:r w:rsidRPr="005E1575">
        <w:rPr>
          <w:rFonts w:ascii="Verdana" w:eastAsia="宋体" w:hAnsi="Verdana" w:cs="宋体"/>
          <w:color w:val="333333"/>
          <w:kern w:val="0"/>
          <w:szCs w:val="21"/>
        </w:rPr>
        <w:t xml:space="preserve">ASP.NET MVC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WebPages </w:t>
      </w:r>
      <w:r w:rsidRPr="005E1575">
        <w:rPr>
          <w:rFonts w:ascii="Verdana" w:eastAsia="宋体" w:hAnsi="Verdana" w:cs="宋体"/>
          <w:color w:val="333333"/>
          <w:kern w:val="0"/>
          <w:szCs w:val="21"/>
        </w:rPr>
        <w:t>更容易使用</w:t>
      </w:r>
      <w:r w:rsidRPr="005E1575">
        <w:rPr>
          <w:rFonts w:ascii="Verdana" w:eastAsia="宋体" w:hAnsi="Verdana" w:cs="宋体"/>
          <w:color w:val="333333"/>
          <w:kern w:val="0"/>
          <w:szCs w:val="21"/>
        </w:rPr>
        <w:t xml:space="preserve"> Boostrap CSS </w:t>
      </w:r>
      <w:r w:rsidRPr="005E1575">
        <w:rPr>
          <w:rFonts w:ascii="Verdana" w:eastAsia="宋体" w:hAnsi="Verdana" w:cs="宋体"/>
          <w:color w:val="333333"/>
          <w:kern w:val="0"/>
          <w:szCs w:val="21"/>
        </w:rPr>
        <w:t>框架。</w:t>
      </w:r>
      <w:hyperlink r:id="rId15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HtmlAgilityPack</w:t>
      </w:r>
      <w:r w:rsidRPr="005E1575">
        <w:rPr>
          <w:rFonts w:ascii="Verdana" w:eastAsia="宋体" w:hAnsi="Verdana" w:cs="宋体"/>
          <w:color w:val="333333"/>
          <w:kern w:val="0"/>
          <w:szCs w:val="21"/>
        </w:rPr>
        <w:t>：一个灵活的</w:t>
      </w:r>
      <w:r w:rsidRPr="005E1575">
        <w:rPr>
          <w:rFonts w:ascii="Verdana" w:eastAsia="宋体" w:hAnsi="Verdana" w:cs="宋体"/>
          <w:color w:val="333333"/>
          <w:kern w:val="0"/>
          <w:szCs w:val="21"/>
        </w:rPr>
        <w:t xml:space="preserve"> HTML </w:t>
      </w:r>
      <w:r w:rsidRPr="005E1575">
        <w:rPr>
          <w:rFonts w:ascii="Verdana" w:eastAsia="宋体" w:hAnsi="Verdana" w:cs="宋体"/>
          <w:color w:val="333333"/>
          <w:kern w:val="0"/>
          <w:szCs w:val="21"/>
        </w:rPr>
        <w:t>解析器，可以对</w:t>
      </w:r>
      <w:r w:rsidRPr="005E1575">
        <w:rPr>
          <w:rFonts w:ascii="Verdana" w:eastAsia="宋体" w:hAnsi="Verdana" w:cs="宋体"/>
          <w:color w:val="333333"/>
          <w:kern w:val="0"/>
          <w:szCs w:val="21"/>
        </w:rPr>
        <w:t xml:space="preserve"> DOM </w:t>
      </w:r>
      <w:r w:rsidRPr="005E1575">
        <w:rPr>
          <w:rFonts w:ascii="Verdana" w:eastAsia="宋体" w:hAnsi="Verdana" w:cs="宋体"/>
          <w:color w:val="333333"/>
          <w:kern w:val="0"/>
          <w:szCs w:val="21"/>
        </w:rPr>
        <w:t>进行读写，支持</w:t>
      </w:r>
      <w:r w:rsidRPr="005E1575">
        <w:rPr>
          <w:rFonts w:ascii="Verdana" w:eastAsia="宋体" w:hAnsi="Verdana" w:cs="宋体"/>
          <w:color w:val="333333"/>
          <w:kern w:val="0"/>
          <w:szCs w:val="21"/>
        </w:rPr>
        <w:t xml:space="preserve"> XPATH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XSLT</w:t>
      </w:r>
      <w:r w:rsidRPr="005E1575">
        <w:rPr>
          <w:rFonts w:ascii="Verdana" w:eastAsia="宋体" w:hAnsi="Verdana" w:cs="宋体"/>
          <w:color w:val="333333"/>
          <w:kern w:val="0"/>
          <w:szCs w:val="21"/>
        </w:rPr>
        <w:t>。</w:t>
      </w:r>
      <w:hyperlink r:id="rId15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Jumony</w:t>
      </w:r>
      <w:r w:rsidRPr="005E1575">
        <w:rPr>
          <w:rFonts w:ascii="Verdana" w:eastAsia="宋体" w:hAnsi="Verdana" w:cs="宋体"/>
          <w:color w:val="333333"/>
          <w:kern w:val="0"/>
          <w:szCs w:val="21"/>
        </w:rPr>
        <w:t>：类似</w:t>
      </w:r>
      <w:r w:rsidRPr="005E1575">
        <w:rPr>
          <w:rFonts w:ascii="Verdana" w:eastAsia="宋体" w:hAnsi="Verdana" w:cs="宋体"/>
          <w:color w:val="333333"/>
          <w:kern w:val="0"/>
          <w:szCs w:val="21"/>
        </w:rPr>
        <w:t>HtmlAgilityPack</w:t>
      </w:r>
      <w:r w:rsidRPr="005E1575">
        <w:rPr>
          <w:rFonts w:ascii="Verdana" w:eastAsia="宋体" w:hAnsi="Verdana" w:cs="宋体"/>
          <w:color w:val="333333"/>
          <w:kern w:val="0"/>
          <w:szCs w:val="21"/>
        </w:rPr>
        <w:t>框架，性能有改善。</w:t>
      </w:r>
      <w:hyperlink r:id="rId158"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HTTP</w:t>
      </w:r>
    </w:p>
    <w:p w:rsidR="005E1575" w:rsidRPr="005E1575" w:rsidRDefault="005E1575" w:rsidP="005E1575">
      <w:pPr>
        <w:widowControl/>
        <w:numPr>
          <w:ilvl w:val="0"/>
          <w:numId w:val="3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Http.fs</w:t>
      </w:r>
      <w:r w:rsidRPr="005E1575">
        <w:rPr>
          <w:rFonts w:ascii="Verdana" w:eastAsia="宋体" w:hAnsi="Verdana" w:cs="宋体"/>
          <w:color w:val="333333"/>
          <w:kern w:val="0"/>
          <w:szCs w:val="21"/>
        </w:rPr>
        <w:t>：</w:t>
      </w:r>
      <w:r w:rsidRPr="005E1575">
        <w:rPr>
          <w:rFonts w:ascii="宋体" w:eastAsia="宋体" w:hAnsi="宋体" w:cs="宋体"/>
          <w:color w:val="333333"/>
          <w:kern w:val="0"/>
          <w:sz w:val="24"/>
          <w:szCs w:val="24"/>
        </w:rPr>
        <w:t>[F#]</w:t>
      </w:r>
      <w:r w:rsidRPr="005E1575">
        <w:rPr>
          <w:rFonts w:ascii="Verdana" w:eastAsia="宋体" w:hAnsi="Verdana" w:cs="宋体"/>
          <w:color w:val="333333"/>
          <w:kern w:val="0"/>
          <w:szCs w:val="21"/>
        </w:rPr>
        <w:t> </w:t>
      </w:r>
      <w:r w:rsidRPr="005E1575">
        <w:rPr>
          <w:rFonts w:ascii="Verdana" w:eastAsia="宋体" w:hAnsi="Verdana" w:cs="宋体"/>
          <w:color w:val="333333"/>
          <w:kern w:val="0"/>
          <w:szCs w:val="21"/>
        </w:rPr>
        <w:t>中的一个函数式</w:t>
      </w:r>
      <w:r w:rsidRPr="005E1575">
        <w:rPr>
          <w:rFonts w:ascii="Verdana" w:eastAsia="宋体" w:hAnsi="Verdana" w:cs="宋体"/>
          <w:color w:val="333333"/>
          <w:kern w:val="0"/>
          <w:szCs w:val="21"/>
        </w:rPr>
        <w:t xml:space="preserve"> HTTP </w:t>
      </w:r>
      <w:r w:rsidRPr="005E1575">
        <w:rPr>
          <w:rFonts w:ascii="Verdana" w:eastAsia="宋体" w:hAnsi="Verdana" w:cs="宋体"/>
          <w:color w:val="333333"/>
          <w:kern w:val="0"/>
          <w:szCs w:val="21"/>
        </w:rPr>
        <w:t>客户端。</w:t>
      </w:r>
      <w:hyperlink r:id="rId15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RestSharp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下简单的</w:t>
      </w:r>
      <w:r w:rsidRPr="005E1575">
        <w:rPr>
          <w:rFonts w:ascii="Verdana" w:eastAsia="宋体" w:hAnsi="Verdana" w:cs="宋体"/>
          <w:color w:val="333333"/>
          <w:kern w:val="0"/>
          <w:szCs w:val="21"/>
        </w:rPr>
        <w:t xml:space="preserve"> REST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HTTP API </w:t>
      </w:r>
      <w:r w:rsidRPr="005E1575">
        <w:rPr>
          <w:rFonts w:ascii="Verdana" w:eastAsia="宋体" w:hAnsi="Verdana" w:cs="宋体"/>
          <w:color w:val="333333"/>
          <w:kern w:val="0"/>
          <w:szCs w:val="21"/>
        </w:rPr>
        <w:t>协议客户端。</w:t>
      </w:r>
      <w:hyperlink r:id="rId16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EasyHttp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C# Http</w:t>
      </w:r>
      <w:r w:rsidRPr="005E1575">
        <w:rPr>
          <w:rFonts w:ascii="Verdana" w:eastAsia="宋体" w:hAnsi="Verdana" w:cs="宋体"/>
          <w:color w:val="333333"/>
          <w:kern w:val="0"/>
          <w:szCs w:val="21"/>
        </w:rPr>
        <w:t>开发库。</w:t>
      </w:r>
      <w:hyperlink r:id="rId16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Refit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Xamarin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下自动生成强类型的</w:t>
      </w:r>
      <w:r w:rsidRPr="005E1575">
        <w:rPr>
          <w:rFonts w:ascii="Verdana" w:eastAsia="宋体" w:hAnsi="Verdana" w:cs="宋体"/>
          <w:color w:val="333333"/>
          <w:kern w:val="0"/>
          <w:szCs w:val="21"/>
        </w:rPr>
        <w:t xml:space="preserve"> REST </w:t>
      </w:r>
      <w:r w:rsidRPr="005E1575">
        <w:rPr>
          <w:rFonts w:ascii="Verdana" w:eastAsia="宋体" w:hAnsi="Verdana" w:cs="宋体"/>
          <w:color w:val="333333"/>
          <w:kern w:val="0"/>
          <w:szCs w:val="21"/>
        </w:rPr>
        <w:t>库。</w:t>
      </w:r>
      <w:hyperlink r:id="rId162" w:history="1">
        <w:r w:rsidRPr="005E1575">
          <w:rPr>
            <w:rFonts w:ascii="Verdana" w:eastAsia="宋体" w:hAnsi="Verdana" w:cs="宋体"/>
            <w:color w:val="000000"/>
            <w:kern w:val="0"/>
            <w:szCs w:val="21"/>
          </w:rPr>
          <w:t>官网</w:t>
        </w:r>
      </w:hyperlink>
      <w:r w:rsidRPr="005E1575">
        <w:rPr>
          <w:rFonts w:ascii="Verdana" w:eastAsia="宋体" w:hAnsi="Verdana" w:cs="宋体"/>
          <w:color w:val="333333"/>
          <w:kern w:val="0"/>
          <w:szCs w:val="21"/>
        </w:rPr>
        <w:t> </w:t>
      </w:r>
    </w:p>
    <w:p w:rsidR="005E1575" w:rsidRPr="005E1575" w:rsidRDefault="005E1575" w:rsidP="005E1575">
      <w:pPr>
        <w:widowControl/>
        <w:numPr>
          <w:ilvl w:val="0"/>
          <w:numId w:val="3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RestEase</w:t>
      </w:r>
      <w:r w:rsidRPr="005E1575">
        <w:rPr>
          <w:rFonts w:ascii="Verdana" w:eastAsia="宋体" w:hAnsi="Verdana" w:cs="宋体"/>
          <w:color w:val="333333"/>
          <w:kern w:val="0"/>
          <w:szCs w:val="21"/>
        </w:rPr>
        <w:t>：类型安全且易于使用的</w:t>
      </w:r>
      <w:r w:rsidRPr="005E1575">
        <w:rPr>
          <w:rFonts w:ascii="Verdana" w:eastAsia="宋体" w:hAnsi="Verdana" w:cs="宋体"/>
          <w:color w:val="333333"/>
          <w:kern w:val="0"/>
          <w:szCs w:val="21"/>
        </w:rPr>
        <w:t xml:space="preserve"> REST API </w:t>
      </w:r>
      <w:r w:rsidRPr="005E1575">
        <w:rPr>
          <w:rFonts w:ascii="Verdana" w:eastAsia="宋体" w:hAnsi="Verdana" w:cs="宋体"/>
          <w:color w:val="333333"/>
          <w:kern w:val="0"/>
          <w:szCs w:val="21"/>
        </w:rPr>
        <w:t>客户端库，简单可定制。大部分灵感来自</w:t>
      </w:r>
      <w:r w:rsidRPr="005E1575">
        <w:rPr>
          <w:rFonts w:ascii="Verdana" w:eastAsia="宋体" w:hAnsi="Verdana" w:cs="宋体"/>
          <w:color w:val="333333"/>
          <w:kern w:val="0"/>
          <w:szCs w:val="21"/>
        </w:rPr>
        <w:t xml:space="preserve"> Refit</w:t>
      </w:r>
      <w:r w:rsidRPr="005E1575">
        <w:rPr>
          <w:rFonts w:ascii="Verdana" w:eastAsia="宋体" w:hAnsi="Verdana" w:cs="宋体"/>
          <w:color w:val="333333"/>
          <w:kern w:val="0"/>
          <w:szCs w:val="21"/>
        </w:rPr>
        <w:t>。</w:t>
      </w:r>
      <w:hyperlink r:id="rId163"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IDE</w:t>
      </w:r>
    </w:p>
    <w:p w:rsidR="005E1575" w:rsidRPr="005E1575" w:rsidRDefault="005E1575" w:rsidP="005E1575">
      <w:pPr>
        <w:widowControl/>
        <w:numPr>
          <w:ilvl w:val="0"/>
          <w:numId w:val="3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SharpDevelop</w:t>
      </w:r>
      <w:r w:rsidRPr="005E1575">
        <w:rPr>
          <w:rFonts w:ascii="Verdana" w:eastAsia="宋体" w:hAnsi="Verdana" w:cs="宋体"/>
          <w:color w:val="333333"/>
          <w:kern w:val="0"/>
          <w:szCs w:val="21"/>
        </w:rPr>
        <w:t>：用于</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编程语言的免费</w:t>
      </w:r>
      <w:r w:rsidRPr="005E1575">
        <w:rPr>
          <w:rFonts w:ascii="Verdana" w:eastAsia="宋体" w:hAnsi="Verdana" w:cs="宋体"/>
          <w:color w:val="333333"/>
          <w:kern w:val="0"/>
          <w:szCs w:val="21"/>
        </w:rPr>
        <w:t xml:space="preserve"> IDE</w:t>
      </w:r>
      <w:r w:rsidRPr="005E1575">
        <w:rPr>
          <w:rFonts w:ascii="Verdana" w:eastAsia="宋体" w:hAnsi="Verdana" w:cs="宋体"/>
          <w:color w:val="333333"/>
          <w:kern w:val="0"/>
          <w:szCs w:val="21"/>
        </w:rPr>
        <w:t>。</w:t>
      </w:r>
      <w:hyperlink r:id="rId16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MonoDevelop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MonoDevelop </w:t>
      </w:r>
      <w:r w:rsidRPr="005E1575">
        <w:rPr>
          <w:rFonts w:ascii="Verdana" w:eastAsia="宋体" w:hAnsi="Verdana" w:cs="宋体"/>
          <w:color w:val="333333"/>
          <w:kern w:val="0"/>
          <w:szCs w:val="21"/>
        </w:rPr>
        <w:t>是一个跨平台的</w:t>
      </w:r>
      <w:r w:rsidRPr="005E1575">
        <w:rPr>
          <w:rFonts w:ascii="Verdana" w:eastAsia="宋体" w:hAnsi="Verdana" w:cs="宋体"/>
          <w:color w:val="333333"/>
          <w:kern w:val="0"/>
          <w:szCs w:val="21"/>
        </w:rPr>
        <w:t xml:space="preserve"> IDE</w:t>
      </w:r>
      <w:r w:rsidRPr="005E1575">
        <w:rPr>
          <w:rFonts w:ascii="Verdana" w:eastAsia="宋体" w:hAnsi="Verdana" w:cs="宋体"/>
          <w:color w:val="333333"/>
          <w:kern w:val="0"/>
          <w:szCs w:val="21"/>
        </w:rPr>
        <w:t>，主要面向</w:t>
      </w:r>
      <w:r w:rsidRPr="005E1575">
        <w:rPr>
          <w:rFonts w:ascii="Verdana" w:eastAsia="宋体" w:hAnsi="Verdana" w:cs="宋体"/>
          <w:color w:val="333333"/>
          <w:kern w:val="0"/>
          <w:szCs w:val="21"/>
        </w:rPr>
        <w:t xml:space="preserve"> Mono/.NET </w:t>
      </w:r>
      <w:r w:rsidRPr="005E1575">
        <w:rPr>
          <w:rFonts w:ascii="Verdana" w:eastAsia="宋体" w:hAnsi="Verdana" w:cs="宋体"/>
          <w:color w:val="333333"/>
          <w:kern w:val="0"/>
          <w:szCs w:val="21"/>
        </w:rPr>
        <w:t>开发者。</w:t>
      </w:r>
      <w:hyperlink r:id="rId16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Visual Studio Express</w:t>
      </w:r>
      <w:r w:rsidRPr="005E1575">
        <w:rPr>
          <w:rFonts w:ascii="Verdana" w:eastAsia="宋体" w:hAnsi="Verdana" w:cs="宋体"/>
          <w:color w:val="333333"/>
          <w:kern w:val="0"/>
          <w:szCs w:val="21"/>
        </w:rPr>
        <w:t>：用于</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开发的免费、轻量版本的</w:t>
      </w:r>
      <w:r w:rsidRPr="005E1575">
        <w:rPr>
          <w:rFonts w:ascii="Verdana" w:eastAsia="宋体" w:hAnsi="Verdana" w:cs="宋体"/>
          <w:color w:val="333333"/>
          <w:kern w:val="0"/>
          <w:szCs w:val="21"/>
        </w:rPr>
        <w:t xml:space="preserve"> Visual Studio</w:t>
      </w:r>
      <w:r w:rsidRPr="005E1575">
        <w:rPr>
          <w:rFonts w:ascii="Verdana" w:eastAsia="宋体" w:hAnsi="Verdana" w:cs="宋体"/>
          <w:color w:val="333333"/>
          <w:kern w:val="0"/>
          <w:szCs w:val="21"/>
        </w:rPr>
        <w:t>。</w:t>
      </w:r>
      <w:hyperlink r:id="rId16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Visual Studio Community</w:t>
      </w:r>
      <w:r w:rsidRPr="005E1575">
        <w:rPr>
          <w:rFonts w:ascii="Verdana" w:eastAsia="宋体" w:hAnsi="Verdana" w:cs="宋体"/>
          <w:color w:val="333333"/>
          <w:kern w:val="0"/>
          <w:szCs w:val="21"/>
        </w:rPr>
        <w:t>：功能完整的免费</w:t>
      </w:r>
      <w:r w:rsidRPr="005E1575">
        <w:rPr>
          <w:rFonts w:ascii="Verdana" w:eastAsia="宋体" w:hAnsi="Verdana" w:cs="宋体"/>
          <w:color w:val="333333"/>
          <w:kern w:val="0"/>
          <w:szCs w:val="21"/>
        </w:rPr>
        <w:t xml:space="preserve"> IDE</w:t>
      </w:r>
      <w:r w:rsidRPr="005E1575">
        <w:rPr>
          <w:rFonts w:ascii="Verdana" w:eastAsia="宋体" w:hAnsi="Verdana" w:cs="宋体"/>
          <w:color w:val="333333"/>
          <w:kern w:val="0"/>
          <w:szCs w:val="21"/>
        </w:rPr>
        <w:t>。</w:t>
      </w:r>
      <w:hyperlink r:id="rId16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Waf DotNetPad</w:t>
      </w:r>
      <w:r w:rsidRPr="005E1575">
        <w:rPr>
          <w:rFonts w:ascii="Verdana" w:eastAsia="宋体" w:hAnsi="Verdana" w:cs="宋体"/>
          <w:color w:val="333333"/>
          <w:kern w:val="0"/>
          <w:szCs w:val="21"/>
        </w:rPr>
        <w:t>：简单快速的代码编辑器，让开发</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或</w:t>
      </w:r>
      <w:r w:rsidRPr="005E1575">
        <w:rPr>
          <w:rFonts w:ascii="Verdana" w:eastAsia="宋体" w:hAnsi="Verdana" w:cs="宋体"/>
          <w:color w:val="333333"/>
          <w:kern w:val="0"/>
          <w:szCs w:val="21"/>
        </w:rPr>
        <w:t xml:space="preserve"> Visual Basic </w:t>
      </w:r>
      <w:r w:rsidRPr="005E1575">
        <w:rPr>
          <w:rFonts w:ascii="Verdana" w:eastAsia="宋体" w:hAnsi="Verdana" w:cs="宋体"/>
          <w:color w:val="333333"/>
          <w:kern w:val="0"/>
          <w:szCs w:val="21"/>
        </w:rPr>
        <w:t>充满乐趣。</w:t>
      </w:r>
      <w:hyperlink r:id="rId168" w:history="1">
        <w:r w:rsidRPr="005E1575">
          <w:rPr>
            <w:rFonts w:ascii="Verdana" w:eastAsia="宋体" w:hAnsi="Verdana" w:cs="宋体"/>
            <w:color w:val="000000"/>
            <w:kern w:val="0"/>
            <w:szCs w:val="21"/>
          </w:rPr>
          <w:t>官网</w:t>
        </w:r>
      </w:hyperlink>
      <w:r w:rsidRPr="005E1575">
        <w:rPr>
          <w:rFonts w:ascii="Verdana" w:eastAsia="宋体" w:hAnsi="Verdana" w:cs="宋体"/>
          <w:color w:val="333333"/>
          <w:kern w:val="0"/>
          <w:szCs w:val="21"/>
        </w:rPr>
        <w:t> </w:t>
      </w:r>
    </w:p>
    <w:p w:rsidR="005E1575" w:rsidRPr="005E1575" w:rsidRDefault="005E1575" w:rsidP="005E1575">
      <w:pPr>
        <w:widowControl/>
        <w:numPr>
          <w:ilvl w:val="0"/>
          <w:numId w:val="3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Visual Studio Code</w:t>
      </w:r>
      <w:r w:rsidRPr="005E1575">
        <w:rPr>
          <w:rFonts w:ascii="Verdana" w:eastAsia="宋体" w:hAnsi="Verdana" w:cs="宋体"/>
          <w:color w:val="333333"/>
          <w:kern w:val="0"/>
          <w:szCs w:val="21"/>
        </w:rPr>
        <w:t>：非常棒的编辑器，来自微软，基于</w:t>
      </w:r>
      <w:r w:rsidRPr="005E1575">
        <w:rPr>
          <w:rFonts w:ascii="Verdana" w:eastAsia="宋体" w:hAnsi="Verdana" w:cs="宋体"/>
          <w:color w:val="333333"/>
          <w:kern w:val="0"/>
          <w:szCs w:val="21"/>
        </w:rPr>
        <w:t xml:space="preserve"> GitHub Atom</w:t>
      </w:r>
      <w:r w:rsidRPr="005E1575">
        <w:rPr>
          <w:rFonts w:ascii="Verdana" w:eastAsia="宋体" w:hAnsi="Verdana" w:cs="宋体"/>
          <w:color w:val="333333"/>
          <w:kern w:val="0"/>
          <w:szCs w:val="21"/>
        </w:rPr>
        <w:t>。</w:t>
      </w:r>
      <w:hyperlink r:id="rId169"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图像处理（</w:t>
      </w:r>
      <w:r w:rsidRPr="005E1575">
        <w:rPr>
          <w:rFonts w:ascii="Verdana" w:eastAsia="宋体" w:hAnsi="Verdana" w:cs="宋体"/>
          <w:b/>
          <w:bCs/>
          <w:color w:val="333333"/>
          <w:kern w:val="0"/>
          <w:sz w:val="32"/>
          <w:szCs w:val="32"/>
        </w:rPr>
        <w:t>Image Processing</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3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ImageResizer</w:t>
      </w:r>
      <w:r w:rsidRPr="005E1575">
        <w:rPr>
          <w:rFonts w:ascii="Verdana" w:eastAsia="宋体" w:hAnsi="Verdana" w:cs="宋体"/>
          <w:color w:val="333333"/>
          <w:kern w:val="0"/>
          <w:szCs w:val="21"/>
        </w:rPr>
        <w:t>：在图片</w:t>
      </w:r>
      <w:r w:rsidRPr="005E1575">
        <w:rPr>
          <w:rFonts w:ascii="Verdana" w:eastAsia="宋体" w:hAnsi="Verdana" w:cs="宋体"/>
          <w:color w:val="333333"/>
          <w:kern w:val="0"/>
          <w:szCs w:val="21"/>
        </w:rPr>
        <w:t xml:space="preserve"> URL </w:t>
      </w:r>
      <w:r w:rsidRPr="005E1575">
        <w:rPr>
          <w:rFonts w:ascii="Verdana" w:eastAsia="宋体" w:hAnsi="Verdana" w:cs="宋体"/>
          <w:color w:val="333333"/>
          <w:kern w:val="0"/>
          <w:szCs w:val="21"/>
        </w:rPr>
        <w:t>后面增加命令，在几毫秒内获取修改后的版本，支持实时的对图片进行缩放、编辑。</w:t>
      </w:r>
      <w:hyperlink r:id="rId17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ImageProcessor</w:t>
      </w:r>
      <w:r w:rsidRPr="005E1575">
        <w:rPr>
          <w:rFonts w:ascii="Verdana" w:eastAsia="宋体" w:hAnsi="Verdana" w:cs="宋体"/>
          <w:color w:val="333333"/>
          <w:kern w:val="0"/>
          <w:szCs w:val="21"/>
        </w:rPr>
        <w:t>：开源</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库，用于实时处理图片。</w:t>
      </w:r>
      <w:hyperlink r:id="rId17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DynamicImage</w:t>
      </w:r>
      <w:r w:rsidRPr="005E1575">
        <w:rPr>
          <w:rFonts w:ascii="Verdana" w:eastAsia="宋体" w:hAnsi="Verdana" w:cs="宋体"/>
          <w:color w:val="333333"/>
          <w:kern w:val="0"/>
          <w:szCs w:val="21"/>
        </w:rPr>
        <w:t>：高性能开源图片处理库，用于</w:t>
      </w:r>
      <w:r w:rsidRPr="005E1575">
        <w:rPr>
          <w:rFonts w:ascii="Verdana" w:eastAsia="宋体" w:hAnsi="Verdana" w:cs="宋体"/>
          <w:color w:val="333333"/>
          <w:kern w:val="0"/>
          <w:szCs w:val="21"/>
        </w:rPr>
        <w:t xml:space="preserve"> ASP.NET</w:t>
      </w:r>
      <w:r w:rsidRPr="005E1575">
        <w:rPr>
          <w:rFonts w:ascii="Verdana" w:eastAsia="宋体" w:hAnsi="Verdana" w:cs="宋体"/>
          <w:color w:val="333333"/>
          <w:kern w:val="0"/>
          <w:szCs w:val="21"/>
        </w:rPr>
        <w:t>。</w:t>
      </w:r>
      <w:hyperlink r:id="rId17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MetadataExtractor</w:t>
      </w:r>
      <w:r w:rsidRPr="005E1575">
        <w:rPr>
          <w:rFonts w:ascii="Verdana" w:eastAsia="宋体" w:hAnsi="Verdana" w:cs="宋体"/>
          <w:color w:val="333333"/>
          <w:kern w:val="0"/>
          <w:szCs w:val="21"/>
        </w:rPr>
        <w:t>：从图片中提取</w:t>
      </w:r>
      <w:r w:rsidRPr="005E1575">
        <w:rPr>
          <w:rFonts w:ascii="Verdana" w:eastAsia="宋体" w:hAnsi="Verdana" w:cs="宋体"/>
          <w:color w:val="333333"/>
          <w:kern w:val="0"/>
          <w:szCs w:val="21"/>
        </w:rPr>
        <w:t xml:space="preserve"> Exif</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IPTC</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XMP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ICC </w:t>
      </w:r>
      <w:r w:rsidRPr="005E1575">
        <w:rPr>
          <w:rFonts w:ascii="Verdana" w:eastAsia="宋体" w:hAnsi="Verdana" w:cs="宋体"/>
          <w:color w:val="333333"/>
          <w:kern w:val="0"/>
          <w:szCs w:val="21"/>
        </w:rPr>
        <w:t>等其它元数据信息。</w:t>
      </w:r>
      <w:hyperlink r:id="rId17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Emgu CV</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OpenCV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跨平台封装。</w:t>
      </w:r>
      <w:hyperlink r:id="rId174"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安装工具（</w:t>
      </w:r>
      <w:r w:rsidRPr="005E1575">
        <w:rPr>
          <w:rFonts w:ascii="Verdana" w:eastAsia="宋体" w:hAnsi="Verdana" w:cs="宋体"/>
          <w:b/>
          <w:bCs/>
          <w:color w:val="333333"/>
          <w:kern w:val="0"/>
          <w:sz w:val="32"/>
          <w:szCs w:val="32"/>
        </w:rPr>
        <w:t>Install Tools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3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Wix Toolset</w:t>
      </w:r>
      <w:r w:rsidRPr="005E1575">
        <w:rPr>
          <w:rFonts w:ascii="Verdana" w:eastAsia="宋体" w:hAnsi="Verdana" w:cs="宋体"/>
          <w:color w:val="333333"/>
          <w:kern w:val="0"/>
          <w:szCs w:val="21"/>
        </w:rPr>
        <w:t>：强大的工具集，用于创建你自己的</w:t>
      </w:r>
      <w:r w:rsidRPr="005E1575">
        <w:rPr>
          <w:rFonts w:ascii="Verdana" w:eastAsia="宋体" w:hAnsi="Verdana" w:cs="宋体"/>
          <w:color w:val="333333"/>
          <w:kern w:val="0"/>
          <w:szCs w:val="21"/>
        </w:rPr>
        <w:t xml:space="preserve"> Windows </w:t>
      </w:r>
      <w:r w:rsidRPr="005E1575">
        <w:rPr>
          <w:rFonts w:ascii="Verdana" w:eastAsia="宋体" w:hAnsi="Verdana" w:cs="宋体"/>
          <w:color w:val="333333"/>
          <w:kern w:val="0"/>
          <w:szCs w:val="21"/>
        </w:rPr>
        <w:t>安装程序。</w:t>
      </w:r>
      <w:hyperlink r:id="rId17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3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Squirrel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Squirrel </w:t>
      </w:r>
      <w:r w:rsidRPr="005E1575">
        <w:rPr>
          <w:rFonts w:ascii="Verdana" w:eastAsia="宋体" w:hAnsi="Verdana" w:cs="宋体"/>
          <w:color w:val="333333"/>
          <w:kern w:val="0"/>
          <w:szCs w:val="21"/>
        </w:rPr>
        <w:t>即是一套工具也是一个类库，可以无安全管理</w:t>
      </w:r>
      <w:r w:rsidRPr="005E1575">
        <w:rPr>
          <w:rFonts w:ascii="Verdana" w:eastAsia="宋体" w:hAnsi="Verdana" w:cs="宋体"/>
          <w:color w:val="333333"/>
          <w:kern w:val="0"/>
          <w:szCs w:val="21"/>
        </w:rPr>
        <w:t xml:space="preserve"> Windows </w:t>
      </w:r>
      <w:r w:rsidRPr="005E1575">
        <w:rPr>
          <w:rFonts w:ascii="Verdana" w:eastAsia="宋体" w:hAnsi="Verdana" w:cs="宋体"/>
          <w:color w:val="333333"/>
          <w:kern w:val="0"/>
          <w:szCs w:val="21"/>
        </w:rPr>
        <w:t>桌面程序的安装和更新。</w:t>
      </w:r>
      <w:hyperlink r:id="rId176"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国际化（</w:t>
      </w:r>
      <w:r w:rsidRPr="005E1575">
        <w:rPr>
          <w:rFonts w:ascii="Verdana" w:eastAsia="宋体" w:hAnsi="Verdana" w:cs="宋体"/>
          <w:b/>
          <w:bCs/>
          <w:color w:val="333333"/>
          <w:kern w:val="0"/>
          <w:sz w:val="32"/>
          <w:szCs w:val="32"/>
        </w:rPr>
        <w:t>Internationalization</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3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i18n</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ASP.NET MVC </w:t>
      </w:r>
      <w:r w:rsidRPr="005E1575">
        <w:rPr>
          <w:rFonts w:ascii="Verdana" w:eastAsia="宋体" w:hAnsi="Verdana" w:cs="宋体"/>
          <w:color w:val="333333"/>
          <w:kern w:val="0"/>
          <w:szCs w:val="21"/>
        </w:rPr>
        <w:t>智能国际化工具。</w:t>
      </w:r>
      <w:hyperlink r:id="rId177"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互操作（</w:t>
      </w:r>
      <w:r w:rsidRPr="005E1575">
        <w:rPr>
          <w:rFonts w:ascii="Verdana" w:eastAsia="宋体" w:hAnsi="Verdana" w:cs="宋体"/>
          <w:b/>
          <w:bCs/>
          <w:color w:val="333333"/>
          <w:kern w:val="0"/>
          <w:sz w:val="32"/>
          <w:szCs w:val="32"/>
        </w:rPr>
        <w:t>Interoperability</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4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CefSharp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Chromium Embedded Framework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支持（</w:t>
      </w:r>
      <w:r w:rsidRPr="005E1575">
        <w:rPr>
          <w:rFonts w:ascii="Verdana" w:eastAsia="宋体" w:hAnsi="Verdana" w:cs="宋体"/>
          <w:color w:val="333333"/>
          <w:kern w:val="0"/>
          <w:szCs w:val="21"/>
        </w:rPr>
        <w:t xml:space="preserve">WPF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WinForm</w:t>
      </w:r>
      <w:r w:rsidRPr="005E1575">
        <w:rPr>
          <w:rFonts w:ascii="Verdana" w:eastAsia="宋体" w:hAnsi="Verdana" w:cs="宋体"/>
          <w:color w:val="333333"/>
          <w:kern w:val="0"/>
          <w:szCs w:val="21"/>
        </w:rPr>
        <w:t>）。</w:t>
      </w:r>
      <w:hyperlink r:id="rId17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CppSharp</w:t>
      </w:r>
      <w:r w:rsidRPr="005E1575">
        <w:rPr>
          <w:rFonts w:ascii="Verdana" w:eastAsia="宋体" w:hAnsi="Verdana" w:cs="宋体"/>
          <w:color w:val="333333"/>
          <w:kern w:val="0"/>
          <w:szCs w:val="21"/>
        </w:rPr>
        <w:t>：在</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中平滑使用</w:t>
      </w:r>
      <w:r w:rsidRPr="005E1575">
        <w:rPr>
          <w:rFonts w:ascii="Verdana" w:eastAsia="宋体" w:hAnsi="Verdana" w:cs="宋体"/>
          <w:color w:val="333333"/>
          <w:kern w:val="0"/>
          <w:szCs w:val="21"/>
        </w:rPr>
        <w:t xml:space="preserve"> C++ API </w:t>
      </w:r>
      <w:r w:rsidRPr="005E1575">
        <w:rPr>
          <w:rFonts w:ascii="Verdana" w:eastAsia="宋体" w:hAnsi="Verdana" w:cs="宋体"/>
          <w:color w:val="333333"/>
          <w:kern w:val="0"/>
          <w:szCs w:val="21"/>
        </w:rPr>
        <w:t>的工具。</w:t>
      </w:r>
      <w:hyperlink r:id="rId17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Sharpen</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Sharpen </w:t>
      </w:r>
      <w:r w:rsidRPr="005E1575">
        <w:rPr>
          <w:rFonts w:ascii="Verdana" w:eastAsia="宋体" w:hAnsi="Verdana" w:cs="宋体"/>
          <w:color w:val="333333"/>
          <w:kern w:val="0"/>
          <w:szCs w:val="21"/>
        </w:rPr>
        <w:t>是</w:t>
      </w:r>
      <w:r w:rsidRPr="005E1575">
        <w:rPr>
          <w:rFonts w:ascii="Verdana" w:eastAsia="宋体" w:hAnsi="Verdana" w:cs="宋体"/>
          <w:color w:val="333333"/>
          <w:kern w:val="0"/>
          <w:szCs w:val="21"/>
        </w:rPr>
        <w:t xml:space="preserve"> db4o </w:t>
      </w:r>
      <w:r w:rsidRPr="005E1575">
        <w:rPr>
          <w:rFonts w:ascii="Verdana" w:eastAsia="宋体" w:hAnsi="Verdana" w:cs="宋体"/>
          <w:color w:val="333333"/>
          <w:kern w:val="0"/>
          <w:szCs w:val="21"/>
        </w:rPr>
        <w:t>编写的</w:t>
      </w:r>
      <w:r w:rsidRPr="005E1575">
        <w:rPr>
          <w:rFonts w:ascii="Verdana" w:eastAsia="宋体" w:hAnsi="Verdana" w:cs="宋体"/>
          <w:color w:val="333333"/>
          <w:kern w:val="0"/>
          <w:szCs w:val="21"/>
        </w:rPr>
        <w:t xml:space="preserve"> Eclipse </w:t>
      </w:r>
      <w:r w:rsidRPr="005E1575">
        <w:rPr>
          <w:rFonts w:ascii="Verdana" w:eastAsia="宋体" w:hAnsi="Verdana" w:cs="宋体"/>
          <w:color w:val="333333"/>
          <w:kern w:val="0"/>
          <w:szCs w:val="21"/>
        </w:rPr>
        <w:t>插件，可以让你把</w:t>
      </w:r>
      <w:r w:rsidRPr="005E1575">
        <w:rPr>
          <w:rFonts w:ascii="Verdana" w:eastAsia="宋体" w:hAnsi="Verdana" w:cs="宋体"/>
          <w:color w:val="333333"/>
          <w:kern w:val="0"/>
          <w:szCs w:val="21"/>
        </w:rPr>
        <w:t xml:space="preserve"> Java </w:t>
      </w:r>
      <w:r w:rsidRPr="005E1575">
        <w:rPr>
          <w:rFonts w:ascii="Verdana" w:eastAsia="宋体" w:hAnsi="Verdana" w:cs="宋体"/>
          <w:color w:val="333333"/>
          <w:kern w:val="0"/>
          <w:szCs w:val="21"/>
        </w:rPr>
        <w:t>项目转换为</w:t>
      </w:r>
      <w:r w:rsidRPr="005E1575">
        <w:rPr>
          <w:rFonts w:ascii="Verdana" w:eastAsia="宋体" w:hAnsi="Verdana" w:cs="宋体"/>
          <w:color w:val="333333"/>
          <w:kern w:val="0"/>
          <w:szCs w:val="21"/>
        </w:rPr>
        <w:t xml:space="preserve"> C#</w:t>
      </w:r>
      <w:r w:rsidRPr="005E1575">
        <w:rPr>
          <w:rFonts w:ascii="Verdana" w:eastAsia="宋体" w:hAnsi="Verdana" w:cs="宋体"/>
          <w:color w:val="333333"/>
          <w:kern w:val="0"/>
          <w:szCs w:val="21"/>
        </w:rPr>
        <w:t>。</w:t>
      </w:r>
      <w:hyperlink r:id="rId18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CXXI</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 </w:t>
      </w:r>
      <w:r w:rsidRPr="005E1575">
        <w:rPr>
          <w:rFonts w:ascii="Verdana" w:eastAsia="宋体" w:hAnsi="Verdana" w:cs="宋体"/>
          <w:color w:val="333333"/>
          <w:kern w:val="0"/>
          <w:szCs w:val="21"/>
        </w:rPr>
        <w:t>互操作框架。</w:t>
      </w:r>
      <w:hyperlink r:id="rId181"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IoC</w:t>
      </w:r>
    </w:p>
    <w:p w:rsidR="005E1575" w:rsidRPr="005E1575" w:rsidRDefault="005E1575" w:rsidP="005E1575">
      <w:pPr>
        <w:widowControl/>
        <w:numPr>
          <w:ilvl w:val="0"/>
          <w:numId w:val="4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Castle Windsor</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Castle Windsor </w:t>
      </w:r>
      <w:r w:rsidRPr="005E1575">
        <w:rPr>
          <w:rFonts w:ascii="Verdana" w:eastAsia="宋体" w:hAnsi="Verdana" w:cs="宋体"/>
          <w:color w:val="333333"/>
          <w:kern w:val="0"/>
          <w:szCs w:val="21"/>
        </w:rPr>
        <w:t>是一个用于</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Silverlight </w:t>
      </w:r>
      <w:r w:rsidRPr="005E1575">
        <w:rPr>
          <w:rFonts w:ascii="Verdana" w:eastAsia="宋体" w:hAnsi="Verdana" w:cs="宋体"/>
          <w:color w:val="333333"/>
          <w:kern w:val="0"/>
          <w:szCs w:val="21"/>
        </w:rPr>
        <w:t>的成熟的</w:t>
      </w:r>
      <w:r w:rsidRPr="005E1575">
        <w:rPr>
          <w:rFonts w:ascii="Verdana" w:eastAsia="宋体" w:hAnsi="Verdana" w:cs="宋体"/>
          <w:color w:val="333333"/>
          <w:kern w:val="0"/>
          <w:szCs w:val="21"/>
        </w:rPr>
        <w:t xml:space="preserve"> </w:t>
      </w:r>
      <w:r w:rsidRPr="005E1575">
        <w:rPr>
          <w:rFonts w:ascii="Verdana" w:eastAsia="宋体" w:hAnsi="Verdana" w:cs="宋体"/>
          <w:color w:val="333333"/>
          <w:kern w:val="0"/>
          <w:szCs w:val="21"/>
        </w:rPr>
        <w:t>控制反转（</w:t>
      </w:r>
      <w:r w:rsidRPr="005E1575">
        <w:rPr>
          <w:rFonts w:ascii="Verdana" w:eastAsia="宋体" w:hAnsi="Verdana" w:cs="宋体"/>
          <w:color w:val="333333"/>
          <w:kern w:val="0"/>
          <w:szCs w:val="21"/>
        </w:rPr>
        <w:t>IoC</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 </w:t>
      </w:r>
      <w:r w:rsidRPr="005E1575">
        <w:rPr>
          <w:rFonts w:ascii="Verdana" w:eastAsia="宋体" w:hAnsi="Verdana" w:cs="宋体"/>
          <w:color w:val="333333"/>
          <w:kern w:val="0"/>
          <w:szCs w:val="21"/>
        </w:rPr>
        <w:t>容器。</w:t>
      </w:r>
      <w:hyperlink r:id="rId18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Unity</w:t>
      </w:r>
      <w:r w:rsidRPr="005E1575">
        <w:rPr>
          <w:rFonts w:ascii="Verdana" w:eastAsia="宋体" w:hAnsi="Verdana" w:cs="宋体"/>
          <w:color w:val="333333"/>
          <w:kern w:val="0"/>
          <w:szCs w:val="21"/>
        </w:rPr>
        <w:t>：轻量级、可扩展的依赖注入容器，支持构造函数、属性和方法调用注入。</w:t>
      </w:r>
      <w:hyperlink r:id="rId18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Autofac</w:t>
      </w:r>
      <w:r w:rsidRPr="005E1575">
        <w:rPr>
          <w:rFonts w:ascii="Verdana" w:eastAsia="宋体" w:hAnsi="Verdana" w:cs="宋体"/>
          <w:color w:val="333333"/>
          <w:kern w:val="0"/>
          <w:szCs w:val="21"/>
        </w:rPr>
        <w:t>：令人着迷的</w:t>
      </w:r>
      <w:r w:rsidRPr="005E1575">
        <w:rPr>
          <w:rFonts w:ascii="Verdana" w:eastAsia="宋体" w:hAnsi="Verdana" w:cs="宋体"/>
          <w:color w:val="333333"/>
          <w:kern w:val="0"/>
          <w:szCs w:val="21"/>
        </w:rPr>
        <w:t xml:space="preserve"> .NET IoC </w:t>
      </w:r>
      <w:r w:rsidRPr="005E1575">
        <w:rPr>
          <w:rFonts w:ascii="Verdana" w:eastAsia="宋体" w:hAnsi="Verdana" w:cs="宋体"/>
          <w:color w:val="333333"/>
          <w:kern w:val="0"/>
          <w:szCs w:val="21"/>
        </w:rPr>
        <w:t>容器。</w:t>
      </w:r>
      <w:hyperlink r:id="rId18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Ninject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依赖注入的忍者。</w:t>
      </w:r>
      <w:hyperlink r:id="rId18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StructureMap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最早的</w:t>
      </w:r>
      <w:r w:rsidRPr="005E1575">
        <w:rPr>
          <w:rFonts w:ascii="Verdana" w:eastAsia="宋体" w:hAnsi="Verdana" w:cs="宋体"/>
          <w:color w:val="333333"/>
          <w:kern w:val="0"/>
          <w:szCs w:val="21"/>
        </w:rPr>
        <w:t xml:space="preserve"> IoC/ID </w:t>
      </w:r>
      <w:r w:rsidRPr="005E1575">
        <w:rPr>
          <w:rFonts w:ascii="Verdana" w:eastAsia="宋体" w:hAnsi="Verdana" w:cs="宋体"/>
          <w:color w:val="333333"/>
          <w:kern w:val="0"/>
          <w:szCs w:val="21"/>
        </w:rPr>
        <w:t>容器。</w:t>
      </w:r>
      <w:hyperlink r:id="rId18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Spring.Net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Spring.NET </w:t>
      </w:r>
      <w:r w:rsidRPr="005E1575">
        <w:rPr>
          <w:rFonts w:ascii="Verdana" w:eastAsia="宋体" w:hAnsi="Verdana" w:cs="宋体"/>
          <w:color w:val="333333"/>
          <w:kern w:val="0"/>
          <w:szCs w:val="21"/>
        </w:rPr>
        <w:t>是一个开源应用程序框架，可以便捷地创建企业级</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应用。</w:t>
      </w:r>
      <w:hyperlink r:id="rId18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LightInject</w:t>
      </w:r>
      <w:r w:rsidRPr="005E1575">
        <w:rPr>
          <w:rFonts w:ascii="Verdana" w:eastAsia="宋体" w:hAnsi="Verdana" w:cs="宋体"/>
          <w:color w:val="333333"/>
          <w:kern w:val="0"/>
          <w:szCs w:val="21"/>
        </w:rPr>
        <w:t>：一个超轻量级</w:t>
      </w:r>
      <w:r w:rsidRPr="005E1575">
        <w:rPr>
          <w:rFonts w:ascii="Verdana" w:eastAsia="宋体" w:hAnsi="Verdana" w:cs="宋体"/>
          <w:color w:val="333333"/>
          <w:kern w:val="0"/>
          <w:szCs w:val="21"/>
        </w:rPr>
        <w:t xml:space="preserve"> IoC </w:t>
      </w:r>
      <w:r w:rsidRPr="005E1575">
        <w:rPr>
          <w:rFonts w:ascii="Verdana" w:eastAsia="宋体" w:hAnsi="Verdana" w:cs="宋体"/>
          <w:color w:val="333333"/>
          <w:kern w:val="0"/>
          <w:szCs w:val="21"/>
        </w:rPr>
        <w:t>容器。</w:t>
      </w:r>
      <w:hyperlink r:id="rId188" w:history="1">
        <w:r w:rsidRPr="005E1575">
          <w:rPr>
            <w:rFonts w:ascii="Verdana" w:eastAsia="宋体" w:hAnsi="Verdana" w:cs="宋体"/>
            <w:color w:val="000000"/>
            <w:kern w:val="0"/>
            <w:szCs w:val="21"/>
          </w:rPr>
          <w:t>官网</w:t>
        </w:r>
      </w:hyperlink>
      <w:r w:rsidRPr="005E1575">
        <w:rPr>
          <w:rFonts w:ascii="Verdana" w:eastAsia="宋体" w:hAnsi="Verdana" w:cs="宋体"/>
          <w:color w:val="333333"/>
          <w:kern w:val="0"/>
          <w:szCs w:val="21"/>
        </w:rPr>
        <w:t> </w:t>
      </w:r>
    </w:p>
    <w:p w:rsidR="005E1575" w:rsidRPr="005E1575" w:rsidRDefault="005E1575" w:rsidP="005E1575">
      <w:pPr>
        <w:widowControl/>
        <w:numPr>
          <w:ilvl w:val="0"/>
          <w:numId w:val="4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TinyIoC</w:t>
      </w:r>
      <w:r w:rsidRPr="005E1575">
        <w:rPr>
          <w:rFonts w:ascii="Verdana" w:eastAsia="宋体" w:hAnsi="Verdana" w:cs="宋体"/>
          <w:color w:val="333333"/>
          <w:kern w:val="0"/>
          <w:szCs w:val="21"/>
        </w:rPr>
        <w:t>：单文件、简单、跨平台的</w:t>
      </w:r>
      <w:r w:rsidRPr="005E1575">
        <w:rPr>
          <w:rFonts w:ascii="Verdana" w:eastAsia="宋体" w:hAnsi="Verdana" w:cs="宋体"/>
          <w:color w:val="333333"/>
          <w:kern w:val="0"/>
          <w:szCs w:val="21"/>
        </w:rPr>
        <w:t xml:space="preserve"> IoC </w:t>
      </w:r>
      <w:r w:rsidRPr="005E1575">
        <w:rPr>
          <w:rFonts w:ascii="Verdana" w:eastAsia="宋体" w:hAnsi="Verdana" w:cs="宋体"/>
          <w:color w:val="333333"/>
          <w:kern w:val="0"/>
          <w:szCs w:val="21"/>
        </w:rPr>
        <w:t>容器。</w:t>
      </w:r>
      <w:hyperlink r:id="rId189"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日志（</w:t>
      </w:r>
      <w:r w:rsidRPr="005E1575">
        <w:rPr>
          <w:rFonts w:ascii="Verdana" w:eastAsia="宋体" w:hAnsi="Verdana" w:cs="宋体"/>
          <w:b/>
          <w:bCs/>
          <w:color w:val="333333"/>
          <w:kern w:val="0"/>
          <w:sz w:val="32"/>
          <w:szCs w:val="32"/>
        </w:rPr>
        <w:t>Logging</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4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Essential Diagnostics</w:t>
      </w:r>
      <w:r w:rsidRPr="005E1575">
        <w:rPr>
          <w:rFonts w:ascii="Verdana" w:eastAsia="宋体" w:hAnsi="Verdana" w:cs="宋体"/>
          <w:color w:val="333333"/>
          <w:kern w:val="0"/>
          <w:szCs w:val="21"/>
        </w:rPr>
        <w:t>：为内置</w:t>
      </w:r>
      <w:r w:rsidRPr="005E1575">
        <w:rPr>
          <w:rFonts w:ascii="Verdana" w:eastAsia="宋体" w:hAnsi="Verdana" w:cs="宋体"/>
          <w:color w:val="333333"/>
          <w:kern w:val="0"/>
          <w:szCs w:val="21"/>
        </w:rPr>
        <w:t xml:space="preserve">System.Diagnostics </w:t>
      </w:r>
      <w:r w:rsidRPr="005E1575">
        <w:rPr>
          <w:rFonts w:ascii="Verdana" w:eastAsia="宋体" w:hAnsi="Verdana" w:cs="宋体"/>
          <w:color w:val="333333"/>
          <w:kern w:val="0"/>
          <w:szCs w:val="21"/>
        </w:rPr>
        <w:t>命名空间扩展功能，提供更灵活的日志功能。</w:t>
      </w:r>
      <w:hyperlink r:id="rId19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NLog</w:t>
      </w:r>
      <w:r w:rsidRPr="005E1575">
        <w:rPr>
          <w:rFonts w:ascii="Verdana" w:eastAsia="宋体" w:hAnsi="Verdana" w:cs="宋体"/>
          <w:color w:val="333333"/>
          <w:kern w:val="0"/>
          <w:szCs w:val="21"/>
        </w:rPr>
        <w:t>：先进的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Silverlight </w:t>
      </w:r>
      <w:r w:rsidRPr="005E1575">
        <w:rPr>
          <w:rFonts w:ascii="Verdana" w:eastAsia="宋体" w:hAnsi="Verdana" w:cs="宋体"/>
          <w:color w:val="333333"/>
          <w:kern w:val="0"/>
          <w:szCs w:val="21"/>
        </w:rPr>
        <w:t>日志工具。</w:t>
      </w:r>
      <w:hyperlink r:id="rId19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ELMAH</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ELMAH </w:t>
      </w:r>
      <w:r w:rsidRPr="005E1575">
        <w:rPr>
          <w:rFonts w:ascii="Verdana" w:eastAsia="宋体" w:hAnsi="Verdana" w:cs="宋体"/>
          <w:color w:val="333333"/>
          <w:kern w:val="0"/>
          <w:szCs w:val="21"/>
        </w:rPr>
        <w:t>官方网站。</w:t>
      </w:r>
      <w:hyperlink r:id="rId19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Elmah MVC</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MVC </w:t>
      </w:r>
      <w:r w:rsidRPr="005E1575">
        <w:rPr>
          <w:rFonts w:ascii="Verdana" w:eastAsia="宋体" w:hAnsi="Verdana" w:cs="宋体"/>
          <w:color w:val="333333"/>
          <w:kern w:val="0"/>
          <w:szCs w:val="21"/>
        </w:rPr>
        <w:t>版</w:t>
      </w:r>
      <w:r w:rsidRPr="005E1575">
        <w:rPr>
          <w:rFonts w:ascii="Verdana" w:eastAsia="宋体" w:hAnsi="Verdana" w:cs="宋体"/>
          <w:color w:val="333333"/>
          <w:kern w:val="0"/>
          <w:szCs w:val="21"/>
        </w:rPr>
        <w:t xml:space="preserve"> Elmah</w:t>
      </w:r>
      <w:r w:rsidRPr="005E1575">
        <w:rPr>
          <w:rFonts w:ascii="Verdana" w:eastAsia="宋体" w:hAnsi="Verdana" w:cs="宋体"/>
          <w:color w:val="333333"/>
          <w:kern w:val="0"/>
          <w:szCs w:val="21"/>
        </w:rPr>
        <w:t>。</w:t>
      </w:r>
      <w:hyperlink r:id="rId19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Logary</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Logary </w:t>
      </w:r>
      <w:r w:rsidRPr="005E1575">
        <w:rPr>
          <w:rFonts w:ascii="Verdana" w:eastAsia="宋体" w:hAnsi="Verdana" w:cs="宋体"/>
          <w:color w:val="333333"/>
          <w:kern w:val="0"/>
          <w:szCs w:val="21"/>
        </w:rPr>
        <w:t>是一个</w:t>
      </w:r>
      <w:r w:rsidRPr="005E1575">
        <w:rPr>
          <w:rFonts w:ascii="Verdana" w:eastAsia="宋体" w:hAnsi="Verdana" w:cs="宋体"/>
          <w:color w:val="333333"/>
          <w:kern w:val="0"/>
          <w:szCs w:val="21"/>
        </w:rPr>
        <w:t xml:space="preserve"> mono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平台下高性能、多目标的日志、度量、追踪和健康检查库。支持多目标，为微服务构建。</w:t>
      </w:r>
      <w:hyperlink r:id="rId19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Log4Net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Apache log4net </w:t>
      </w:r>
      <w:r w:rsidRPr="005E1575">
        <w:rPr>
          <w:rFonts w:ascii="Verdana" w:eastAsia="宋体" w:hAnsi="Verdana" w:cs="宋体"/>
          <w:color w:val="333333"/>
          <w:kern w:val="0"/>
          <w:szCs w:val="21"/>
        </w:rPr>
        <w:t>工具库能够帮助程序员向多种不同的目标输出日志语句。</w:t>
      </w:r>
      <w:hyperlink r:id="rId19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Serilog</w:t>
      </w:r>
      <w:r w:rsidRPr="005E1575">
        <w:rPr>
          <w:rFonts w:ascii="Verdana" w:eastAsia="宋体" w:hAnsi="Verdana" w:cs="宋体"/>
          <w:color w:val="333333"/>
          <w:kern w:val="0"/>
          <w:szCs w:val="21"/>
        </w:rPr>
        <w:t>：一个</w:t>
      </w:r>
      <w:r w:rsidRPr="005E1575">
        <w:rPr>
          <w:rFonts w:ascii="Verdana" w:eastAsia="宋体" w:hAnsi="Verdana" w:cs="宋体"/>
          <w:color w:val="333333"/>
          <w:kern w:val="0"/>
          <w:szCs w:val="21"/>
        </w:rPr>
        <w:t xml:space="preserve"> NoSQL </w:t>
      </w:r>
      <w:r w:rsidRPr="005E1575">
        <w:rPr>
          <w:rFonts w:ascii="Verdana" w:eastAsia="宋体" w:hAnsi="Verdana" w:cs="宋体"/>
          <w:color w:val="333333"/>
          <w:kern w:val="0"/>
          <w:szCs w:val="21"/>
        </w:rPr>
        <w:t>时代下简单直接的日志库。将多个优秀的传统结构化分析日志功能合并到一个易于使用的程序集中。</w:t>
      </w:r>
      <w:hyperlink r:id="rId19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StackExchange.Exceptional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Stack Exchange </w:t>
      </w:r>
      <w:r w:rsidRPr="005E1575">
        <w:rPr>
          <w:rFonts w:ascii="Verdana" w:eastAsia="宋体" w:hAnsi="Verdana" w:cs="宋体"/>
          <w:color w:val="333333"/>
          <w:kern w:val="0"/>
          <w:szCs w:val="21"/>
        </w:rPr>
        <w:t>网络使用的错误处理程序。</w:t>
      </w:r>
      <w:hyperlink r:id="rId19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Semantic Logging Application Block (SLAB)</w:t>
      </w:r>
      <w:r w:rsidRPr="005E1575">
        <w:rPr>
          <w:rFonts w:ascii="Verdana" w:eastAsia="宋体" w:hAnsi="Verdana" w:cs="宋体"/>
          <w:color w:val="333333"/>
          <w:kern w:val="0"/>
          <w:szCs w:val="21"/>
        </w:rPr>
        <w:t>：为内置</w:t>
      </w:r>
      <w:r w:rsidRPr="005E1575">
        <w:rPr>
          <w:rFonts w:ascii="Verdana" w:eastAsia="宋体" w:hAnsi="Verdana" w:cs="宋体"/>
          <w:color w:val="333333"/>
          <w:kern w:val="0"/>
          <w:szCs w:val="21"/>
        </w:rPr>
        <w:t xml:space="preserve"> System.Diagnostics.Tracing </w:t>
      </w:r>
      <w:r w:rsidRPr="005E1575">
        <w:rPr>
          <w:rFonts w:ascii="Verdana" w:eastAsia="宋体" w:hAnsi="Verdana" w:cs="宋体"/>
          <w:color w:val="333333"/>
          <w:kern w:val="0"/>
          <w:szCs w:val="21"/>
        </w:rPr>
        <w:t>命名空间（</w:t>
      </w:r>
      <w:r w:rsidRPr="005E1575">
        <w:rPr>
          <w:rFonts w:ascii="Verdana" w:eastAsia="宋体" w:hAnsi="Verdana" w:cs="宋体"/>
          <w:color w:val="333333"/>
          <w:kern w:val="0"/>
          <w:szCs w:val="21"/>
        </w:rPr>
        <w:t>EventSource</w:t>
      </w:r>
      <w:r w:rsidRPr="005E1575">
        <w:rPr>
          <w:rFonts w:ascii="Verdana" w:eastAsia="宋体" w:hAnsi="Verdana" w:cs="宋体"/>
          <w:color w:val="333333"/>
          <w:kern w:val="0"/>
          <w:szCs w:val="21"/>
        </w:rPr>
        <w:t>类）扩展功能，支持将日志记录到多个容器中，包括</w:t>
      </w:r>
      <w:r w:rsidRPr="005E1575">
        <w:rPr>
          <w:rFonts w:ascii="Verdana" w:eastAsia="宋体" w:hAnsi="Verdana" w:cs="宋体"/>
          <w:color w:val="333333"/>
          <w:kern w:val="0"/>
          <w:szCs w:val="21"/>
        </w:rPr>
        <w:t xml:space="preserve"> Azure </w:t>
      </w:r>
      <w:r w:rsidRPr="005E1575">
        <w:rPr>
          <w:rFonts w:ascii="Verdana" w:eastAsia="宋体" w:hAnsi="Verdana" w:cs="宋体"/>
          <w:color w:val="333333"/>
          <w:kern w:val="0"/>
          <w:szCs w:val="21"/>
        </w:rPr>
        <w:t>表存储、数据库、文件（</w:t>
      </w:r>
      <w:r w:rsidRPr="005E1575">
        <w:rPr>
          <w:rFonts w:ascii="Verdana" w:eastAsia="宋体" w:hAnsi="Verdana" w:cs="宋体"/>
          <w:color w:val="333333"/>
          <w:kern w:val="0"/>
          <w:szCs w:val="21"/>
        </w:rPr>
        <w:t>JSON</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XML</w:t>
      </w:r>
      <w:r w:rsidRPr="005E1575">
        <w:rPr>
          <w:rFonts w:ascii="Verdana" w:eastAsia="宋体" w:hAnsi="Verdana" w:cs="宋体"/>
          <w:color w:val="333333"/>
          <w:kern w:val="0"/>
          <w:szCs w:val="21"/>
        </w:rPr>
        <w:t>、文本文件）。通过</w:t>
      </w:r>
      <w:r w:rsidRPr="005E1575">
        <w:rPr>
          <w:rFonts w:ascii="Verdana" w:eastAsia="宋体" w:hAnsi="Verdana" w:cs="宋体"/>
          <w:color w:val="333333"/>
          <w:kern w:val="0"/>
          <w:szCs w:val="21"/>
        </w:rPr>
        <w:t xml:space="preserve"> ETW </w:t>
      </w:r>
      <w:r w:rsidRPr="005E1575">
        <w:rPr>
          <w:rFonts w:ascii="Verdana" w:eastAsia="宋体" w:hAnsi="Verdana" w:cs="宋体"/>
          <w:color w:val="333333"/>
          <w:kern w:val="0"/>
          <w:szCs w:val="21"/>
        </w:rPr>
        <w:t>支持进程内和进程外的日志记录，支持</w:t>
      </w:r>
      <w:r w:rsidRPr="005E1575">
        <w:rPr>
          <w:rFonts w:ascii="Verdana" w:eastAsia="宋体" w:hAnsi="Verdana" w:cs="宋体"/>
          <w:color w:val="333333"/>
          <w:kern w:val="0"/>
          <w:szCs w:val="21"/>
        </w:rPr>
        <w:t xml:space="preserve"> Rx </w:t>
      </w:r>
      <w:r w:rsidRPr="005E1575">
        <w:rPr>
          <w:rFonts w:ascii="Verdana" w:eastAsia="宋体" w:hAnsi="Verdana" w:cs="宋体"/>
          <w:color w:val="333333"/>
          <w:kern w:val="0"/>
          <w:szCs w:val="21"/>
        </w:rPr>
        <w:t>进行实时的事件过滤和聚合。</w:t>
      </w:r>
      <w:hyperlink r:id="rId198"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机器学习和数据科学（</w:t>
      </w:r>
      <w:r w:rsidRPr="005E1575">
        <w:rPr>
          <w:rFonts w:ascii="Verdana" w:eastAsia="宋体" w:hAnsi="Verdana" w:cs="宋体"/>
          <w:b/>
          <w:bCs/>
          <w:color w:val="333333"/>
          <w:kern w:val="0"/>
          <w:sz w:val="32"/>
          <w:szCs w:val="32"/>
        </w:rPr>
        <w:t>Machine Learning and Data Science</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4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Accord.NET</w:t>
      </w:r>
      <w:r w:rsidRPr="005E1575">
        <w:rPr>
          <w:rFonts w:ascii="Verdana" w:eastAsia="宋体" w:hAnsi="Verdana" w:cs="宋体"/>
          <w:color w:val="333333"/>
          <w:kern w:val="0"/>
          <w:szCs w:val="21"/>
        </w:rPr>
        <w:t>：机器学习框架，包含了音频和图像处理的库（计算机视觉、计算机听觉、信号处理和统计）。</w:t>
      </w:r>
      <w:hyperlink r:id="rId19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Accord.NET Extensions</w:t>
      </w:r>
      <w:r w:rsidRPr="005E1575">
        <w:rPr>
          <w:rFonts w:ascii="Verdana" w:eastAsia="宋体" w:hAnsi="Verdana" w:cs="宋体"/>
          <w:color w:val="333333"/>
          <w:kern w:val="0"/>
          <w:szCs w:val="21"/>
        </w:rPr>
        <w:t>：高级图像处理和计算机视觉算法扩展。</w:t>
      </w:r>
      <w:hyperlink r:id="rId20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AForge.NET</w:t>
      </w:r>
      <w:r w:rsidRPr="005E1575">
        <w:rPr>
          <w:rFonts w:ascii="Verdana" w:eastAsia="宋体" w:hAnsi="Verdana" w:cs="宋体"/>
          <w:color w:val="333333"/>
          <w:kern w:val="0"/>
          <w:szCs w:val="21"/>
        </w:rPr>
        <w:t>：为计算机视觉和人工智能领域的开发者和研究人员提供的框架（包括图像处理、神经网络、遗传算法、机器学习、机器人科学）。</w:t>
      </w:r>
      <w:hyperlink r:id="rId20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Deedle</w:t>
      </w:r>
      <w:r w:rsidRPr="005E1575">
        <w:rPr>
          <w:rFonts w:ascii="Verdana" w:eastAsia="宋体" w:hAnsi="Verdana" w:cs="宋体"/>
          <w:color w:val="333333"/>
          <w:kern w:val="0"/>
          <w:szCs w:val="21"/>
        </w:rPr>
        <w:t>：处理探索性数据的数据帧和时序库，支持</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F#</w:t>
      </w:r>
      <w:r w:rsidRPr="005E1575">
        <w:rPr>
          <w:rFonts w:ascii="Verdana" w:eastAsia="宋体" w:hAnsi="Verdana" w:cs="宋体"/>
          <w:color w:val="333333"/>
          <w:kern w:val="0"/>
          <w:szCs w:val="21"/>
        </w:rPr>
        <w:t>。</w:t>
      </w:r>
      <w:hyperlink r:id="rId20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FsLab</w:t>
      </w:r>
      <w:r w:rsidRPr="005E1575">
        <w:rPr>
          <w:rFonts w:ascii="Verdana" w:eastAsia="宋体" w:hAnsi="Verdana" w:cs="宋体"/>
          <w:color w:val="333333"/>
          <w:kern w:val="0"/>
          <w:szCs w:val="21"/>
        </w:rPr>
        <w:t>：数据科学和机器学习库的集合，支持</w:t>
      </w:r>
      <w:r w:rsidRPr="005E1575">
        <w:rPr>
          <w:rFonts w:ascii="Verdana" w:eastAsia="宋体" w:hAnsi="Verdana" w:cs="宋体"/>
          <w:color w:val="333333"/>
          <w:kern w:val="0"/>
          <w:szCs w:val="21"/>
        </w:rPr>
        <w:t xml:space="preserve"> F#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.NET</w:t>
      </w:r>
      <w:r w:rsidRPr="005E1575">
        <w:rPr>
          <w:rFonts w:ascii="Verdana" w:eastAsia="宋体" w:hAnsi="Verdana" w:cs="宋体"/>
          <w:color w:val="333333"/>
          <w:kern w:val="0"/>
          <w:szCs w:val="21"/>
        </w:rPr>
        <w:t>。</w:t>
      </w:r>
      <w:hyperlink r:id="rId20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numl</w:t>
      </w:r>
      <w:r w:rsidRPr="005E1575">
        <w:rPr>
          <w:rFonts w:ascii="Verdana" w:eastAsia="宋体" w:hAnsi="Verdana" w:cs="宋体"/>
          <w:color w:val="333333"/>
          <w:kern w:val="0"/>
          <w:szCs w:val="21"/>
        </w:rPr>
        <w:t>：包含最流行的监督学习和无监督学习算法，尽量减少创建预测模型时的冲突。</w:t>
      </w:r>
      <w:hyperlink r:id="rId204" w:history="1">
        <w:r w:rsidRPr="005E1575">
          <w:rPr>
            <w:rFonts w:ascii="Verdana" w:eastAsia="宋体" w:hAnsi="Verdana" w:cs="宋体"/>
            <w:color w:val="000000"/>
            <w:kern w:val="0"/>
            <w:szCs w:val="21"/>
          </w:rPr>
          <w:t>官网</w:t>
        </w:r>
      </w:hyperlink>
      <w:r w:rsidRPr="005E1575">
        <w:rPr>
          <w:rFonts w:ascii="Verdana" w:eastAsia="宋体" w:hAnsi="Verdana" w:cs="宋体"/>
          <w:color w:val="333333"/>
          <w:kern w:val="0"/>
          <w:szCs w:val="21"/>
        </w:rPr>
        <w:t> </w:t>
      </w:r>
    </w:p>
    <w:p w:rsidR="005E1575" w:rsidRPr="005E1575" w:rsidRDefault="005E1575" w:rsidP="005E1575">
      <w:pPr>
        <w:widowControl/>
        <w:numPr>
          <w:ilvl w:val="0"/>
          <w:numId w:val="4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R Provider</w:t>
      </w:r>
      <w:r w:rsidRPr="005E1575">
        <w:rPr>
          <w:rFonts w:ascii="Verdana" w:eastAsia="宋体" w:hAnsi="Verdana" w:cs="宋体"/>
          <w:color w:val="333333"/>
          <w:kern w:val="0"/>
          <w:szCs w:val="21"/>
        </w:rPr>
        <w:t>：将</w:t>
      </w:r>
      <w:r w:rsidRPr="005E1575">
        <w:rPr>
          <w:rFonts w:ascii="Verdana" w:eastAsia="宋体" w:hAnsi="Verdana" w:cs="宋体"/>
          <w:color w:val="333333"/>
          <w:kern w:val="0"/>
          <w:szCs w:val="21"/>
        </w:rPr>
        <w:t xml:space="preserve"> R </w:t>
      </w:r>
      <w:r w:rsidRPr="005E1575">
        <w:rPr>
          <w:rFonts w:ascii="Verdana" w:eastAsia="宋体" w:hAnsi="Verdana" w:cs="宋体"/>
          <w:color w:val="333333"/>
          <w:kern w:val="0"/>
          <w:szCs w:val="21"/>
        </w:rPr>
        <w:t>语言包和函数封装为类型安全的类型提供程序供</w:t>
      </w:r>
      <w:r w:rsidRPr="005E1575">
        <w:rPr>
          <w:rFonts w:ascii="Verdana" w:eastAsia="宋体" w:hAnsi="Verdana" w:cs="宋体"/>
          <w:color w:val="333333"/>
          <w:kern w:val="0"/>
          <w:szCs w:val="21"/>
        </w:rPr>
        <w:t xml:space="preserve"> F# </w:t>
      </w:r>
      <w:r w:rsidRPr="005E1575">
        <w:rPr>
          <w:rFonts w:ascii="Verdana" w:eastAsia="宋体" w:hAnsi="Verdana" w:cs="宋体"/>
          <w:color w:val="333333"/>
          <w:kern w:val="0"/>
          <w:szCs w:val="21"/>
        </w:rPr>
        <w:t>调用。</w:t>
      </w:r>
      <w:hyperlink r:id="rId205" w:history="1">
        <w:r w:rsidRPr="005E1575">
          <w:rPr>
            <w:rFonts w:ascii="Verdana" w:eastAsia="宋体" w:hAnsi="Verdana" w:cs="宋体"/>
            <w:color w:val="000000"/>
            <w:kern w:val="0"/>
            <w:szCs w:val="21"/>
          </w:rPr>
          <w:t>官网</w:t>
        </w:r>
      </w:hyperlink>
      <w:r w:rsidRPr="005E1575">
        <w:rPr>
          <w:rFonts w:ascii="Verdana" w:eastAsia="宋体" w:hAnsi="Verdana" w:cs="宋体"/>
          <w:color w:val="333333"/>
          <w:kern w:val="0"/>
          <w:szCs w:val="21"/>
        </w:rPr>
        <w:t> </w:t>
      </w:r>
    </w:p>
    <w:p w:rsidR="005E1575" w:rsidRPr="005E1575" w:rsidRDefault="005E1575" w:rsidP="005E1575">
      <w:pPr>
        <w:widowControl/>
        <w:numPr>
          <w:ilvl w:val="0"/>
          <w:numId w:val="4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 Data</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F# </w:t>
      </w:r>
      <w:r w:rsidRPr="005E1575">
        <w:rPr>
          <w:rFonts w:ascii="Verdana" w:eastAsia="宋体" w:hAnsi="Verdana" w:cs="宋体"/>
          <w:color w:val="333333"/>
          <w:kern w:val="0"/>
          <w:szCs w:val="21"/>
        </w:rPr>
        <w:t>类型提供程序，访问</w:t>
      </w:r>
      <w:r w:rsidRPr="005E1575">
        <w:rPr>
          <w:rFonts w:ascii="Verdana" w:eastAsia="宋体" w:hAnsi="Verdana" w:cs="宋体"/>
          <w:color w:val="333333"/>
          <w:kern w:val="0"/>
          <w:szCs w:val="21"/>
        </w:rPr>
        <w:t xml:space="preserve"> XML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JSON</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CSV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HTML </w:t>
      </w:r>
      <w:r w:rsidRPr="005E1575">
        <w:rPr>
          <w:rFonts w:ascii="Verdana" w:eastAsia="宋体" w:hAnsi="Verdana" w:cs="宋体"/>
          <w:color w:val="333333"/>
          <w:kern w:val="0"/>
          <w:szCs w:val="21"/>
        </w:rPr>
        <w:t>文件（基于样例文档），以及</w:t>
      </w:r>
      <w:r w:rsidRPr="005E1575">
        <w:rPr>
          <w:rFonts w:ascii="Verdana" w:eastAsia="宋体" w:hAnsi="Verdana" w:cs="宋体"/>
          <w:color w:val="333333"/>
          <w:kern w:val="0"/>
          <w:szCs w:val="21"/>
        </w:rPr>
        <w:t xml:space="preserve"> WorldBank </w:t>
      </w:r>
      <w:r w:rsidRPr="005E1575">
        <w:rPr>
          <w:rFonts w:ascii="Verdana" w:eastAsia="宋体" w:hAnsi="Verdana" w:cs="宋体"/>
          <w:color w:val="333333"/>
          <w:kern w:val="0"/>
          <w:szCs w:val="21"/>
        </w:rPr>
        <w:t>数据。</w:t>
      </w:r>
      <w:hyperlink r:id="rId206"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 xml:space="preserve">Markdown </w:t>
      </w:r>
      <w:r w:rsidRPr="005E1575">
        <w:rPr>
          <w:rFonts w:ascii="Verdana" w:eastAsia="宋体" w:hAnsi="Verdana" w:cs="宋体"/>
          <w:b/>
          <w:bCs/>
          <w:color w:val="333333"/>
          <w:kern w:val="0"/>
          <w:sz w:val="32"/>
          <w:szCs w:val="32"/>
        </w:rPr>
        <w:t>处理（</w:t>
      </w:r>
      <w:r w:rsidRPr="005E1575">
        <w:rPr>
          <w:rFonts w:ascii="Verdana" w:eastAsia="宋体" w:hAnsi="Verdana" w:cs="宋体"/>
          <w:b/>
          <w:bCs/>
          <w:color w:val="333333"/>
          <w:kern w:val="0"/>
          <w:sz w:val="32"/>
          <w:szCs w:val="32"/>
        </w:rPr>
        <w:t>Markdown Processors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4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MarkdownSharp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 </w:t>
      </w:r>
      <w:r w:rsidRPr="005E1575">
        <w:rPr>
          <w:rFonts w:ascii="Verdana" w:eastAsia="宋体" w:hAnsi="Verdana" w:cs="宋体"/>
          <w:color w:val="333333"/>
          <w:kern w:val="0"/>
          <w:szCs w:val="21"/>
        </w:rPr>
        <w:t>实现的开源</w:t>
      </w:r>
      <w:r w:rsidRPr="005E1575">
        <w:rPr>
          <w:rFonts w:ascii="Verdana" w:eastAsia="宋体" w:hAnsi="Verdana" w:cs="宋体"/>
          <w:color w:val="333333"/>
          <w:kern w:val="0"/>
          <w:szCs w:val="21"/>
        </w:rPr>
        <w:t xml:space="preserve"> Markdown </w:t>
      </w:r>
      <w:r w:rsidRPr="005E1575">
        <w:rPr>
          <w:rFonts w:ascii="Verdana" w:eastAsia="宋体" w:hAnsi="Verdana" w:cs="宋体"/>
          <w:color w:val="333333"/>
          <w:kern w:val="0"/>
          <w:szCs w:val="21"/>
        </w:rPr>
        <w:t>处理器，在</w:t>
      </w:r>
      <w:r w:rsidRPr="005E1575">
        <w:rPr>
          <w:rFonts w:ascii="Verdana" w:eastAsia="宋体" w:hAnsi="Verdana" w:cs="宋体"/>
          <w:color w:val="333333"/>
          <w:kern w:val="0"/>
          <w:szCs w:val="21"/>
        </w:rPr>
        <w:t xml:space="preserve"> Stack Overflow </w:t>
      </w:r>
      <w:r w:rsidRPr="005E1575">
        <w:rPr>
          <w:rFonts w:ascii="Verdana" w:eastAsia="宋体" w:hAnsi="Verdana" w:cs="宋体"/>
          <w:color w:val="333333"/>
          <w:kern w:val="0"/>
          <w:szCs w:val="21"/>
        </w:rPr>
        <w:t>中使用。</w:t>
      </w:r>
      <w:hyperlink r:id="rId20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 Formatting</w:t>
      </w:r>
      <w:r w:rsidRPr="005E1575">
        <w:rPr>
          <w:rFonts w:ascii="Verdana" w:eastAsia="宋体" w:hAnsi="Verdana" w:cs="宋体"/>
          <w:color w:val="333333"/>
          <w:kern w:val="0"/>
          <w:szCs w:val="21"/>
        </w:rPr>
        <w:t>：用于生成</w:t>
      </w:r>
      <w:r w:rsidRPr="005E1575">
        <w:rPr>
          <w:rFonts w:ascii="Verdana" w:eastAsia="宋体" w:hAnsi="Verdana" w:cs="宋体"/>
          <w:color w:val="333333"/>
          <w:kern w:val="0"/>
          <w:szCs w:val="21"/>
        </w:rPr>
        <w:t xml:space="preserve"> F#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项目文档的工具。该工具库的核心组件中包含了可扩展的</w:t>
      </w:r>
      <w:r w:rsidRPr="005E1575">
        <w:rPr>
          <w:rFonts w:ascii="Verdana" w:eastAsia="宋体" w:hAnsi="Verdana" w:cs="宋体"/>
          <w:color w:val="333333"/>
          <w:kern w:val="0"/>
          <w:szCs w:val="21"/>
        </w:rPr>
        <w:t xml:space="preserve"> Markdown </w:t>
      </w:r>
      <w:r w:rsidRPr="005E1575">
        <w:rPr>
          <w:rFonts w:ascii="Verdana" w:eastAsia="宋体" w:hAnsi="Verdana" w:cs="宋体"/>
          <w:color w:val="333333"/>
          <w:kern w:val="0"/>
          <w:szCs w:val="21"/>
        </w:rPr>
        <w:t>解析器。</w:t>
      </w:r>
      <w:hyperlink r:id="rId20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CommonMark.NET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CommonMark </w:t>
      </w:r>
      <w:r w:rsidRPr="005E1575">
        <w:rPr>
          <w:rFonts w:ascii="Verdana" w:eastAsia="宋体" w:hAnsi="Verdana" w:cs="宋体"/>
          <w:color w:val="333333"/>
          <w:kern w:val="0"/>
          <w:szCs w:val="21"/>
        </w:rPr>
        <w:t>规范的</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实现，用于将</w:t>
      </w:r>
      <w:r w:rsidRPr="005E1575">
        <w:rPr>
          <w:rFonts w:ascii="Verdana" w:eastAsia="宋体" w:hAnsi="Verdana" w:cs="宋体"/>
          <w:color w:val="333333"/>
          <w:kern w:val="0"/>
          <w:szCs w:val="21"/>
        </w:rPr>
        <w:t xml:space="preserve"> Markdown </w:t>
      </w:r>
      <w:r w:rsidRPr="005E1575">
        <w:rPr>
          <w:rFonts w:ascii="Verdana" w:eastAsia="宋体" w:hAnsi="Verdana" w:cs="宋体"/>
          <w:color w:val="333333"/>
          <w:kern w:val="0"/>
          <w:szCs w:val="21"/>
        </w:rPr>
        <w:t>文档转换为</w:t>
      </w:r>
      <w:r w:rsidRPr="005E1575">
        <w:rPr>
          <w:rFonts w:ascii="Verdana" w:eastAsia="宋体" w:hAnsi="Verdana" w:cs="宋体"/>
          <w:color w:val="333333"/>
          <w:kern w:val="0"/>
          <w:szCs w:val="21"/>
        </w:rPr>
        <w:t xml:space="preserve"> HTML</w:t>
      </w:r>
      <w:r w:rsidRPr="005E1575">
        <w:rPr>
          <w:rFonts w:ascii="Verdana" w:eastAsia="宋体" w:hAnsi="Verdana" w:cs="宋体"/>
          <w:color w:val="333333"/>
          <w:kern w:val="0"/>
          <w:szCs w:val="21"/>
        </w:rPr>
        <w:t>。为最佳性能和可移植性进行了优化。</w:t>
      </w:r>
      <w:hyperlink r:id="rId209"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邮件（</w:t>
      </w:r>
      <w:r w:rsidRPr="005E1575">
        <w:rPr>
          <w:rFonts w:ascii="Verdana" w:eastAsia="宋体" w:hAnsi="Verdana" w:cs="宋体"/>
          <w:b/>
          <w:bCs/>
          <w:color w:val="333333"/>
          <w:kern w:val="0"/>
          <w:sz w:val="32"/>
          <w:szCs w:val="32"/>
        </w:rPr>
        <w:t>Mail</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4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FluentEmail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System.Net.Mail </w:t>
      </w:r>
      <w:r w:rsidRPr="005E1575">
        <w:rPr>
          <w:rFonts w:ascii="Verdana" w:eastAsia="宋体" w:hAnsi="Verdana" w:cs="宋体"/>
          <w:color w:val="333333"/>
          <w:kern w:val="0"/>
          <w:szCs w:val="21"/>
        </w:rPr>
        <w:t>的一个流式（</w:t>
      </w:r>
      <w:r w:rsidRPr="005E1575">
        <w:rPr>
          <w:rFonts w:ascii="Verdana" w:eastAsia="宋体" w:hAnsi="Verdana" w:cs="宋体"/>
          <w:color w:val="333333"/>
          <w:kern w:val="0"/>
          <w:szCs w:val="21"/>
        </w:rPr>
        <w:t>Fluent</w:t>
      </w:r>
      <w:r w:rsidRPr="005E1575">
        <w:rPr>
          <w:rFonts w:ascii="Verdana" w:eastAsia="宋体" w:hAnsi="Verdana" w:cs="宋体"/>
          <w:color w:val="333333"/>
          <w:kern w:val="0"/>
          <w:szCs w:val="21"/>
        </w:rPr>
        <w:t>）封装，支持</w:t>
      </w:r>
      <w:r w:rsidRPr="005E1575">
        <w:rPr>
          <w:rFonts w:ascii="Verdana" w:eastAsia="宋体" w:hAnsi="Verdana" w:cs="宋体"/>
          <w:color w:val="333333"/>
          <w:kern w:val="0"/>
          <w:szCs w:val="21"/>
        </w:rPr>
        <w:t xml:space="preserve"> razor </w:t>
      </w:r>
      <w:r w:rsidRPr="005E1575">
        <w:rPr>
          <w:rFonts w:ascii="Verdana" w:eastAsia="宋体" w:hAnsi="Verdana" w:cs="宋体"/>
          <w:color w:val="333333"/>
          <w:kern w:val="0"/>
          <w:szCs w:val="21"/>
        </w:rPr>
        <w:t>模板引擎。</w:t>
      </w:r>
      <w:hyperlink r:id="rId21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MailKit</w:t>
      </w:r>
      <w:r w:rsidRPr="005E1575">
        <w:rPr>
          <w:rFonts w:ascii="Verdana" w:eastAsia="宋体" w:hAnsi="Verdana" w:cs="宋体"/>
          <w:color w:val="333333"/>
          <w:kern w:val="0"/>
          <w:szCs w:val="21"/>
        </w:rPr>
        <w:t>：完整的跨平台的邮件协议栈，包括</w:t>
      </w:r>
      <w:r w:rsidRPr="005E1575">
        <w:rPr>
          <w:rFonts w:ascii="Verdana" w:eastAsia="宋体" w:hAnsi="Verdana" w:cs="宋体"/>
          <w:color w:val="333333"/>
          <w:kern w:val="0"/>
          <w:szCs w:val="21"/>
        </w:rPr>
        <w:t xml:space="preserve"> IMAP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POP3</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SMTP</w:t>
      </w:r>
      <w:r w:rsidRPr="005E1575">
        <w:rPr>
          <w:rFonts w:ascii="Verdana" w:eastAsia="宋体" w:hAnsi="Verdana" w:cs="宋体"/>
          <w:color w:val="333333"/>
          <w:kern w:val="0"/>
          <w:szCs w:val="21"/>
        </w:rPr>
        <w:t>，支持验证等特性。基于</w:t>
      </w:r>
      <w:r w:rsidRPr="005E1575">
        <w:rPr>
          <w:rFonts w:ascii="Verdana" w:eastAsia="宋体" w:hAnsi="Verdana" w:cs="宋体"/>
          <w:color w:val="333333"/>
          <w:kern w:val="0"/>
          <w:szCs w:val="21"/>
        </w:rPr>
        <w:t xml:space="preserve"> MimeKit </w:t>
      </w:r>
      <w:r w:rsidRPr="005E1575">
        <w:rPr>
          <w:rFonts w:ascii="Verdana" w:eastAsia="宋体" w:hAnsi="Verdana" w:cs="宋体"/>
          <w:color w:val="333333"/>
          <w:kern w:val="0"/>
          <w:szCs w:val="21"/>
        </w:rPr>
        <w:t>构建。</w:t>
      </w:r>
      <w:hyperlink r:id="rId21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MimeKit</w:t>
      </w:r>
      <w:r w:rsidRPr="005E1575">
        <w:rPr>
          <w:rFonts w:ascii="Verdana" w:eastAsia="宋体" w:hAnsi="Verdana" w:cs="宋体"/>
          <w:color w:val="333333"/>
          <w:kern w:val="0"/>
          <w:szCs w:val="21"/>
        </w:rPr>
        <w:t>：跨平台</w:t>
      </w:r>
      <w:r w:rsidRPr="005E1575">
        <w:rPr>
          <w:rFonts w:ascii="Verdana" w:eastAsia="宋体" w:hAnsi="Verdana" w:cs="宋体"/>
          <w:color w:val="333333"/>
          <w:kern w:val="0"/>
          <w:szCs w:val="21"/>
        </w:rPr>
        <w:t xml:space="preserve"> .NET MIME </w:t>
      </w:r>
      <w:r w:rsidRPr="005E1575">
        <w:rPr>
          <w:rFonts w:ascii="Verdana" w:eastAsia="宋体" w:hAnsi="Verdana" w:cs="宋体"/>
          <w:color w:val="333333"/>
          <w:kern w:val="0"/>
          <w:szCs w:val="21"/>
        </w:rPr>
        <w:t>创建和解析库，支持</w:t>
      </w:r>
      <w:r w:rsidRPr="005E1575">
        <w:rPr>
          <w:rFonts w:ascii="Verdana" w:eastAsia="宋体" w:hAnsi="Verdana" w:cs="宋体"/>
          <w:color w:val="333333"/>
          <w:kern w:val="0"/>
          <w:szCs w:val="21"/>
        </w:rPr>
        <w:t xml:space="preserve"> S/MIME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PGP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TNEF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Unix mbox spools</w:t>
      </w:r>
      <w:r w:rsidRPr="005E1575">
        <w:rPr>
          <w:rFonts w:ascii="Verdana" w:eastAsia="宋体" w:hAnsi="Verdana" w:cs="宋体"/>
          <w:color w:val="333333"/>
          <w:kern w:val="0"/>
          <w:szCs w:val="21"/>
        </w:rPr>
        <w:t>。</w:t>
      </w:r>
      <w:hyperlink r:id="rId21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4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PreMailer.Net</w:t>
      </w:r>
      <w:r w:rsidRPr="005E1575">
        <w:rPr>
          <w:rFonts w:ascii="Verdana" w:eastAsia="宋体" w:hAnsi="Verdana" w:cs="宋体"/>
          <w:color w:val="333333"/>
          <w:kern w:val="0"/>
          <w:szCs w:val="21"/>
        </w:rPr>
        <w:t>：一个</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开发库，将你的样式表嵌入到内置的</w:t>
      </w:r>
      <w:r w:rsidRPr="005E1575">
        <w:rPr>
          <w:rFonts w:ascii="Verdana" w:eastAsia="宋体" w:hAnsi="Verdana" w:cs="宋体"/>
          <w:color w:val="333333"/>
          <w:kern w:val="0"/>
          <w:szCs w:val="21"/>
        </w:rPr>
        <w:t xml:space="preserve"> style </w:t>
      </w:r>
      <w:r w:rsidRPr="005E1575">
        <w:rPr>
          <w:rFonts w:ascii="Verdana" w:eastAsia="宋体" w:hAnsi="Verdana" w:cs="宋体"/>
          <w:color w:val="333333"/>
          <w:kern w:val="0"/>
          <w:szCs w:val="21"/>
        </w:rPr>
        <w:t>属性中，最大限度支持邮件客户端。</w:t>
      </w:r>
      <w:hyperlink r:id="rId213"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数学（</w:t>
      </w:r>
      <w:r w:rsidRPr="005E1575">
        <w:rPr>
          <w:rFonts w:ascii="Verdana" w:eastAsia="宋体" w:hAnsi="Verdana" w:cs="宋体"/>
          <w:b/>
          <w:bCs/>
          <w:color w:val="333333"/>
          <w:kern w:val="0"/>
          <w:sz w:val="32"/>
          <w:szCs w:val="32"/>
        </w:rPr>
        <w:t>Mathematics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4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MathNet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Math.NET </w:t>
      </w:r>
      <w:r w:rsidRPr="005E1575">
        <w:rPr>
          <w:rFonts w:ascii="Verdana" w:eastAsia="宋体" w:hAnsi="Verdana" w:cs="宋体"/>
          <w:color w:val="333333"/>
          <w:kern w:val="0"/>
          <w:szCs w:val="21"/>
        </w:rPr>
        <w:t>是一个开源项目，旨在创建和维护涵盖基础数学在内的工具集，面向高级和日常需要使用此类功能的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开发人员。</w:t>
      </w:r>
      <w:hyperlink r:id="rId214"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多媒体（</w:t>
      </w:r>
      <w:r w:rsidRPr="005E1575">
        <w:rPr>
          <w:rFonts w:ascii="Verdana" w:eastAsia="宋体" w:hAnsi="Verdana" w:cs="宋体"/>
          <w:b/>
          <w:bCs/>
          <w:color w:val="333333"/>
          <w:kern w:val="0"/>
          <w:sz w:val="32"/>
          <w:szCs w:val="32"/>
        </w:rPr>
        <w:t>Media</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4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TagLib#</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TagLib#</w:t>
      </w:r>
      <w:r w:rsidRPr="005E1575">
        <w:rPr>
          <w:rFonts w:ascii="Verdana" w:eastAsia="宋体" w:hAnsi="Verdana" w:cs="宋体"/>
          <w:color w:val="333333"/>
          <w:kern w:val="0"/>
          <w:szCs w:val="21"/>
        </w:rPr>
        <w:t>（即</w:t>
      </w:r>
      <w:r w:rsidRPr="005E1575">
        <w:rPr>
          <w:rFonts w:ascii="Verdana" w:eastAsia="宋体" w:hAnsi="Verdana" w:cs="宋体"/>
          <w:color w:val="333333"/>
          <w:kern w:val="0"/>
          <w:szCs w:val="21"/>
        </w:rPr>
        <w:t xml:space="preserve"> taglib-sharp</w:t>
      </w:r>
      <w:r w:rsidRPr="005E1575">
        <w:rPr>
          <w:rFonts w:ascii="Verdana" w:eastAsia="宋体" w:hAnsi="Verdana" w:cs="宋体"/>
          <w:color w:val="333333"/>
          <w:kern w:val="0"/>
          <w:szCs w:val="21"/>
        </w:rPr>
        <w:t>）是一个读写媒体文件元数据的库，支持视频、音频和照片格式。</w:t>
      </w:r>
      <w:hyperlink r:id="rId215"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度量（</w:t>
      </w:r>
      <w:r w:rsidRPr="005E1575">
        <w:rPr>
          <w:rFonts w:ascii="Verdana" w:eastAsia="宋体" w:hAnsi="Verdana" w:cs="宋体"/>
          <w:b/>
          <w:bCs/>
          <w:color w:val="333333"/>
          <w:kern w:val="0"/>
          <w:sz w:val="32"/>
          <w:szCs w:val="32"/>
        </w:rPr>
        <w:t>Metrics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4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 StatsD Client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Etsy StatsD </w:t>
      </w:r>
      <w:r w:rsidRPr="005E1575">
        <w:rPr>
          <w:rFonts w:ascii="Verdana" w:eastAsia="宋体" w:hAnsi="Verdana" w:cs="宋体"/>
          <w:color w:val="333333"/>
          <w:kern w:val="0"/>
          <w:szCs w:val="21"/>
        </w:rPr>
        <w:t>服务器的</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客户端。</w:t>
      </w:r>
      <w:hyperlink r:id="rId216"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微框架（</w:t>
      </w:r>
      <w:r w:rsidRPr="005E1575">
        <w:rPr>
          <w:rFonts w:ascii="Verdana" w:eastAsia="宋体" w:hAnsi="Verdana" w:cs="宋体"/>
          <w:b/>
          <w:bCs/>
          <w:color w:val="333333"/>
          <w:kern w:val="0"/>
          <w:sz w:val="32"/>
          <w:szCs w:val="32"/>
        </w:rPr>
        <w:t>Micro Framework</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4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.NET Micro Framework Interpreter</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Microsoft® .NET Micro Framework</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NETMF</w:t>
      </w:r>
      <w:r w:rsidRPr="005E1575">
        <w:rPr>
          <w:rFonts w:ascii="Verdana" w:eastAsia="宋体" w:hAnsi="Verdana" w:cs="宋体"/>
          <w:color w:val="333333"/>
          <w:kern w:val="0"/>
          <w:szCs w:val="21"/>
        </w:rPr>
        <w:t>）是一个在</w:t>
      </w:r>
      <w:r w:rsidRPr="005E1575">
        <w:rPr>
          <w:rFonts w:ascii="Verdana" w:eastAsia="宋体" w:hAnsi="Verdana" w:cs="宋体"/>
          <w:color w:val="333333"/>
          <w:kern w:val="0"/>
          <w:szCs w:val="21"/>
        </w:rPr>
        <w:t xml:space="preserve"> Visual Studio </w:t>
      </w:r>
      <w:r w:rsidRPr="005E1575">
        <w:rPr>
          <w:rFonts w:ascii="Verdana" w:eastAsia="宋体" w:hAnsi="Verdana" w:cs="宋体"/>
          <w:color w:val="333333"/>
          <w:kern w:val="0"/>
          <w:szCs w:val="21"/>
        </w:rPr>
        <w:t>中提供为小型设备上编写嵌入式应用的框架。</w:t>
      </w:r>
      <w:hyperlink r:id="rId217"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杂项（</w:t>
      </w:r>
      <w:r w:rsidRPr="005E1575">
        <w:rPr>
          <w:rFonts w:ascii="Verdana" w:eastAsia="宋体" w:hAnsi="Verdana" w:cs="宋体"/>
          <w:b/>
          <w:bCs/>
          <w:color w:val="333333"/>
          <w:kern w:val="0"/>
          <w:sz w:val="32"/>
          <w:szCs w:val="32"/>
        </w:rPr>
        <w:t>Misc</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5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.NET Fiddle</w:t>
      </w:r>
      <w:r w:rsidRPr="005E1575">
        <w:rPr>
          <w:rFonts w:ascii="Verdana" w:eastAsia="宋体" w:hAnsi="Verdana" w:cs="宋体"/>
          <w:color w:val="333333"/>
          <w:kern w:val="0"/>
          <w:szCs w:val="21"/>
        </w:rPr>
        <w:t>：在浏览器中编写、编译并运行</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代码。相当于</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版本的</w:t>
      </w:r>
      <w:r w:rsidRPr="005E1575">
        <w:rPr>
          <w:rFonts w:ascii="Verdana" w:eastAsia="宋体" w:hAnsi="Verdana" w:cs="宋体"/>
          <w:color w:val="333333"/>
          <w:kern w:val="0"/>
          <w:szCs w:val="21"/>
        </w:rPr>
        <w:t xml:space="preserve"> JSFiddle</w:t>
      </w:r>
      <w:r w:rsidRPr="005E1575">
        <w:rPr>
          <w:rFonts w:ascii="Verdana" w:eastAsia="宋体" w:hAnsi="Verdana" w:cs="宋体"/>
          <w:color w:val="333333"/>
          <w:kern w:val="0"/>
          <w:szCs w:val="21"/>
        </w:rPr>
        <w:t>。</w:t>
      </w:r>
      <w:hyperlink r:id="rId21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AzureCrawler</w:t>
      </w:r>
      <w:r w:rsidRPr="005E1575">
        <w:rPr>
          <w:rFonts w:ascii="Verdana" w:eastAsia="宋体" w:hAnsi="Verdana" w:cs="宋体"/>
          <w:color w:val="333333"/>
          <w:kern w:val="0"/>
          <w:szCs w:val="21"/>
        </w:rPr>
        <w:t>：从</w:t>
      </w:r>
      <w:r w:rsidRPr="005E1575">
        <w:rPr>
          <w:rFonts w:ascii="Verdana" w:eastAsia="宋体" w:hAnsi="Verdana" w:cs="宋体"/>
          <w:color w:val="333333"/>
          <w:kern w:val="0"/>
          <w:szCs w:val="21"/>
        </w:rPr>
        <w:t xml:space="preserve"> Angular</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Ember</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Durandal </w:t>
      </w:r>
      <w:r w:rsidRPr="005E1575">
        <w:rPr>
          <w:rFonts w:ascii="Verdana" w:eastAsia="宋体" w:hAnsi="Verdana" w:cs="宋体"/>
          <w:color w:val="333333"/>
          <w:kern w:val="0"/>
          <w:szCs w:val="21"/>
        </w:rPr>
        <w:t>或任何</w:t>
      </w:r>
      <w:r w:rsidRPr="005E1575">
        <w:rPr>
          <w:rFonts w:ascii="Verdana" w:eastAsia="宋体" w:hAnsi="Verdana" w:cs="宋体"/>
          <w:color w:val="333333"/>
          <w:kern w:val="0"/>
          <w:szCs w:val="21"/>
        </w:rPr>
        <w:t xml:space="preserve"> JavaScript </w:t>
      </w:r>
      <w:r w:rsidRPr="005E1575">
        <w:rPr>
          <w:rFonts w:ascii="Verdana" w:eastAsia="宋体" w:hAnsi="Verdana" w:cs="宋体"/>
          <w:color w:val="333333"/>
          <w:kern w:val="0"/>
          <w:szCs w:val="21"/>
        </w:rPr>
        <w:t>应用中获取</w:t>
      </w:r>
      <w:r w:rsidRPr="005E1575">
        <w:rPr>
          <w:rFonts w:ascii="Verdana" w:eastAsia="宋体" w:hAnsi="Verdana" w:cs="宋体"/>
          <w:color w:val="333333"/>
          <w:kern w:val="0"/>
          <w:szCs w:val="21"/>
        </w:rPr>
        <w:t xml:space="preserve"> HTML </w:t>
      </w:r>
      <w:r w:rsidRPr="005E1575">
        <w:rPr>
          <w:rFonts w:ascii="Verdana" w:eastAsia="宋体" w:hAnsi="Verdana" w:cs="宋体"/>
          <w:color w:val="333333"/>
          <w:kern w:val="0"/>
          <w:szCs w:val="21"/>
        </w:rPr>
        <w:t>快照。</w:t>
      </w:r>
      <w:hyperlink r:id="rId21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BitSharp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 </w:t>
      </w:r>
      <w:r w:rsidRPr="005E1575">
        <w:rPr>
          <w:rFonts w:ascii="Verdana" w:eastAsia="宋体" w:hAnsi="Verdana" w:cs="宋体"/>
          <w:color w:val="333333"/>
          <w:kern w:val="0"/>
          <w:szCs w:val="21"/>
        </w:rPr>
        <w:t>比特币节点。</w:t>
      </w:r>
      <w:hyperlink r:id="rId22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CSScript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CS-Script </w:t>
      </w:r>
      <w:r w:rsidRPr="005E1575">
        <w:rPr>
          <w:rFonts w:ascii="Verdana" w:eastAsia="宋体" w:hAnsi="Verdana" w:cs="宋体"/>
          <w:color w:val="333333"/>
          <w:kern w:val="0"/>
          <w:szCs w:val="21"/>
        </w:rPr>
        <w:t>是一个基于</w:t>
      </w:r>
      <w:r w:rsidRPr="005E1575">
        <w:rPr>
          <w:rFonts w:ascii="Verdana" w:eastAsia="宋体" w:hAnsi="Verdana" w:cs="宋体"/>
          <w:color w:val="333333"/>
          <w:kern w:val="0"/>
          <w:szCs w:val="21"/>
        </w:rPr>
        <w:t xml:space="preserve"> CLR </w:t>
      </w:r>
      <w:r w:rsidRPr="005E1575">
        <w:rPr>
          <w:rFonts w:ascii="Verdana" w:eastAsia="宋体" w:hAnsi="Verdana" w:cs="宋体"/>
          <w:color w:val="333333"/>
          <w:kern w:val="0"/>
          <w:szCs w:val="21"/>
        </w:rPr>
        <w:t>的脚本系统，使用</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作为编程语言。</w:t>
      </w:r>
      <w:r w:rsidRPr="005E1575">
        <w:rPr>
          <w:rFonts w:ascii="Verdana" w:eastAsia="宋体" w:hAnsi="Verdana" w:cs="宋体"/>
          <w:color w:val="333333"/>
          <w:kern w:val="0"/>
          <w:szCs w:val="21"/>
        </w:rPr>
        <w:t xml:space="preserve">CS-Script </w:t>
      </w:r>
      <w:r w:rsidRPr="005E1575">
        <w:rPr>
          <w:rFonts w:ascii="Verdana" w:eastAsia="宋体" w:hAnsi="Verdana" w:cs="宋体"/>
          <w:color w:val="333333"/>
          <w:kern w:val="0"/>
          <w:szCs w:val="21"/>
        </w:rPr>
        <w:t>目前针对微软的</w:t>
      </w:r>
      <w:r w:rsidRPr="005E1575">
        <w:rPr>
          <w:rFonts w:ascii="Verdana" w:eastAsia="宋体" w:hAnsi="Verdana" w:cs="宋体"/>
          <w:color w:val="333333"/>
          <w:kern w:val="0"/>
          <w:szCs w:val="21"/>
        </w:rPr>
        <w:t xml:space="preserve"> CLR </w:t>
      </w:r>
      <w:r w:rsidRPr="005E1575">
        <w:rPr>
          <w:rFonts w:ascii="Verdana" w:eastAsia="宋体" w:hAnsi="Verdana" w:cs="宋体"/>
          <w:color w:val="333333"/>
          <w:kern w:val="0"/>
          <w:szCs w:val="21"/>
        </w:rPr>
        <w:t>实现（</w:t>
      </w:r>
      <w:r w:rsidRPr="005E1575">
        <w:rPr>
          <w:rFonts w:ascii="Verdana" w:eastAsia="宋体" w:hAnsi="Verdana" w:cs="宋体"/>
          <w:color w:val="333333"/>
          <w:kern w:val="0"/>
          <w:szCs w:val="21"/>
        </w:rPr>
        <w:t>.NET 2.0/3.0/3.5/4.0/4.5</w:t>
      </w:r>
      <w:r w:rsidRPr="005E1575">
        <w:rPr>
          <w:rFonts w:ascii="Verdana" w:eastAsia="宋体" w:hAnsi="Verdana" w:cs="宋体"/>
          <w:color w:val="333333"/>
          <w:kern w:val="0"/>
          <w:szCs w:val="21"/>
        </w:rPr>
        <w:t>）并完整支持</w:t>
      </w:r>
      <w:r w:rsidRPr="005E1575">
        <w:rPr>
          <w:rFonts w:ascii="Verdana" w:eastAsia="宋体" w:hAnsi="Verdana" w:cs="宋体"/>
          <w:color w:val="333333"/>
          <w:kern w:val="0"/>
          <w:szCs w:val="21"/>
        </w:rPr>
        <w:t xml:space="preserve"> Mono</w:t>
      </w:r>
      <w:r w:rsidRPr="005E1575">
        <w:rPr>
          <w:rFonts w:ascii="Verdana" w:eastAsia="宋体" w:hAnsi="Verdana" w:cs="宋体"/>
          <w:color w:val="333333"/>
          <w:kern w:val="0"/>
          <w:szCs w:val="21"/>
        </w:rPr>
        <w:t>。附带很多附加特性，比如脚本宿主。</w:t>
      </w:r>
      <w:hyperlink r:id="rId22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CsvHelper</w:t>
      </w:r>
      <w:r w:rsidRPr="005E1575">
        <w:rPr>
          <w:rFonts w:ascii="Verdana" w:eastAsia="宋体" w:hAnsi="Verdana" w:cs="宋体"/>
          <w:color w:val="333333"/>
          <w:kern w:val="0"/>
          <w:szCs w:val="21"/>
        </w:rPr>
        <w:t>：帮助读写</w:t>
      </w:r>
      <w:r w:rsidRPr="005E1575">
        <w:rPr>
          <w:rFonts w:ascii="Verdana" w:eastAsia="宋体" w:hAnsi="Verdana" w:cs="宋体"/>
          <w:color w:val="333333"/>
          <w:kern w:val="0"/>
          <w:szCs w:val="21"/>
        </w:rPr>
        <w:t xml:space="preserve"> CSV </w:t>
      </w:r>
      <w:r w:rsidRPr="005E1575">
        <w:rPr>
          <w:rFonts w:ascii="Verdana" w:eastAsia="宋体" w:hAnsi="Verdana" w:cs="宋体"/>
          <w:color w:val="333333"/>
          <w:kern w:val="0"/>
          <w:szCs w:val="21"/>
        </w:rPr>
        <w:t>文件的开发库。</w:t>
      </w:r>
      <w:hyperlink r:id="rId22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FluentValidation</w:t>
      </w:r>
      <w:r w:rsidRPr="005E1575">
        <w:rPr>
          <w:rFonts w:ascii="Verdana" w:eastAsia="宋体" w:hAnsi="Verdana" w:cs="宋体"/>
          <w:color w:val="333333"/>
          <w:kern w:val="0"/>
          <w:szCs w:val="21"/>
        </w:rPr>
        <w:t>：一个小型的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校验库，使用流式接口和</w:t>
      </w:r>
      <w:r w:rsidRPr="005E1575">
        <w:rPr>
          <w:rFonts w:ascii="Verdana" w:eastAsia="宋体" w:hAnsi="Verdana" w:cs="宋体"/>
          <w:color w:val="333333"/>
          <w:kern w:val="0"/>
          <w:szCs w:val="21"/>
        </w:rPr>
        <w:t xml:space="preserve"> lambda </w:t>
      </w:r>
      <w:r w:rsidRPr="005E1575">
        <w:rPr>
          <w:rFonts w:ascii="Verdana" w:eastAsia="宋体" w:hAnsi="Verdana" w:cs="宋体"/>
          <w:color w:val="333333"/>
          <w:kern w:val="0"/>
          <w:szCs w:val="21"/>
        </w:rPr>
        <w:t>表达式构建校验规则。</w:t>
      </w:r>
      <w:hyperlink r:id="rId22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Humanizer</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Humanizer </w:t>
      </w:r>
      <w:r w:rsidRPr="005E1575">
        <w:rPr>
          <w:rFonts w:ascii="Verdana" w:eastAsia="宋体" w:hAnsi="Verdana" w:cs="宋体"/>
          <w:color w:val="333333"/>
          <w:kern w:val="0"/>
          <w:szCs w:val="21"/>
        </w:rPr>
        <w:t>能够在</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平台上满足所有针对字符串、枚举、日期、时间、时间范围、数字等类型数据的操作和显示要求。</w:t>
      </w:r>
      <w:hyperlink r:id="rId22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LINQPad</w:t>
      </w:r>
      <w:r w:rsidRPr="005E1575">
        <w:rPr>
          <w:rFonts w:ascii="Verdana" w:eastAsia="宋体" w:hAnsi="Verdana" w:cs="宋体"/>
          <w:color w:val="333333"/>
          <w:kern w:val="0"/>
          <w:szCs w:val="21"/>
        </w:rPr>
        <w:t>：一个</w:t>
      </w:r>
      <w:r w:rsidRPr="005E1575">
        <w:rPr>
          <w:rFonts w:ascii="Verdana" w:eastAsia="宋体" w:hAnsi="Verdana" w:cs="宋体"/>
          <w:color w:val="333333"/>
          <w:kern w:val="0"/>
          <w:szCs w:val="21"/>
        </w:rPr>
        <w:t xml:space="preserve"> C#/VB/F# </w:t>
      </w:r>
      <w:r w:rsidRPr="005E1575">
        <w:rPr>
          <w:rFonts w:ascii="Verdana" w:eastAsia="宋体" w:hAnsi="Verdana" w:cs="宋体"/>
          <w:color w:val="333333"/>
          <w:kern w:val="0"/>
          <w:szCs w:val="21"/>
        </w:rPr>
        <w:t>的便签本，能够立即执行任何表达式、语句块或程序，带有富文本显示等有用的特性。同样可以让你使用</w:t>
      </w:r>
      <w:r w:rsidRPr="005E1575">
        <w:rPr>
          <w:rFonts w:ascii="Verdana" w:eastAsia="宋体" w:hAnsi="Verdana" w:cs="宋体"/>
          <w:color w:val="333333"/>
          <w:kern w:val="0"/>
          <w:szCs w:val="21"/>
        </w:rPr>
        <w:t xml:space="preserve"> LINQ </w:t>
      </w:r>
      <w:r w:rsidRPr="005E1575">
        <w:rPr>
          <w:rFonts w:ascii="Verdana" w:eastAsia="宋体" w:hAnsi="Verdana" w:cs="宋体"/>
          <w:color w:val="333333"/>
          <w:kern w:val="0"/>
          <w:szCs w:val="21"/>
        </w:rPr>
        <w:t>进行交互性数据库查询。</w:t>
      </w:r>
      <w:r w:rsidRPr="005E1575">
        <w:rPr>
          <w:rFonts w:ascii="Verdana" w:eastAsia="宋体" w:hAnsi="Verdana" w:cs="宋体"/>
          <w:color w:val="333333"/>
          <w:kern w:val="0"/>
          <w:szCs w:val="21"/>
        </w:rPr>
        <w:t xml:space="preserve"> [$]</w:t>
      </w:r>
      <w:r w:rsidRPr="005E1575">
        <w:rPr>
          <w:rFonts w:ascii="Verdana" w:eastAsia="宋体" w:hAnsi="Verdana" w:cs="宋体"/>
          <w:color w:val="333333"/>
          <w:kern w:val="0"/>
          <w:szCs w:val="21"/>
        </w:rPr>
        <w:t>（译者注：也有免费许可，但是功能受限）。</w:t>
      </w:r>
      <w:hyperlink r:id="rId22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Polly</w:t>
      </w:r>
      <w:r w:rsidRPr="005E1575">
        <w:rPr>
          <w:rFonts w:ascii="Verdana" w:eastAsia="宋体" w:hAnsi="Verdana" w:cs="宋体"/>
          <w:color w:val="333333"/>
          <w:kern w:val="0"/>
          <w:szCs w:val="21"/>
        </w:rPr>
        <w:t>：快捷便利的异常处理策略，例如</w:t>
      </w:r>
      <w:r w:rsidRPr="005E1575">
        <w:rPr>
          <w:rFonts w:ascii="Verdana" w:eastAsia="宋体" w:hAnsi="Verdana" w:cs="宋体"/>
          <w:color w:val="333333"/>
          <w:kern w:val="0"/>
          <w:szCs w:val="21"/>
        </w:rPr>
        <w:t xml:space="preserve"> </w:t>
      </w:r>
      <w:r w:rsidRPr="005E1575">
        <w:rPr>
          <w:rFonts w:ascii="Verdana" w:eastAsia="宋体" w:hAnsi="Verdana" w:cs="宋体"/>
          <w:color w:val="333333"/>
          <w:kern w:val="0"/>
          <w:szCs w:val="21"/>
        </w:rPr>
        <w:t>重试、始终重试、等待并重试或断路（</w:t>
      </w:r>
      <w:r w:rsidRPr="005E1575">
        <w:rPr>
          <w:rFonts w:ascii="Verdana" w:eastAsia="宋体" w:hAnsi="Verdana" w:cs="宋体"/>
          <w:color w:val="333333"/>
          <w:kern w:val="0"/>
          <w:szCs w:val="21"/>
        </w:rPr>
        <w:t>Circuit Break</w:t>
      </w:r>
      <w:r w:rsidRPr="005E1575">
        <w:rPr>
          <w:rFonts w:ascii="Verdana" w:eastAsia="宋体" w:hAnsi="Verdana" w:cs="宋体"/>
          <w:color w:val="333333"/>
          <w:kern w:val="0"/>
          <w:szCs w:val="21"/>
        </w:rPr>
        <w:t>）等行为。</w:t>
      </w:r>
      <w:r w:rsidRPr="005E1575">
        <w:rPr>
          <w:rFonts w:ascii="Verdana" w:eastAsia="宋体" w:hAnsi="Verdana" w:cs="宋体"/>
          <w:color w:val="333333"/>
          <w:kern w:val="0"/>
          <w:szCs w:val="21"/>
        </w:rPr>
        <w:t xml:space="preserve"> </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.NET 3.5</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4.0</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4.5</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PCL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Xamarin</w:t>
      </w:r>
      <w:r w:rsidRPr="005E1575">
        <w:rPr>
          <w:rFonts w:ascii="Verdana" w:eastAsia="宋体" w:hAnsi="Verdana" w:cs="宋体"/>
          <w:color w:val="333333"/>
          <w:kern w:val="0"/>
          <w:szCs w:val="21"/>
        </w:rPr>
        <w:t>）</w:t>
      </w:r>
      <w:hyperlink r:id="rId22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Rant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Rant </w:t>
      </w:r>
      <w:r w:rsidRPr="005E1575">
        <w:rPr>
          <w:rFonts w:ascii="Verdana" w:eastAsia="宋体" w:hAnsi="Verdana" w:cs="宋体"/>
          <w:color w:val="333333"/>
          <w:kern w:val="0"/>
          <w:szCs w:val="21"/>
        </w:rPr>
        <w:t>程序文本生成</w:t>
      </w:r>
      <w:r w:rsidRPr="005E1575">
        <w:rPr>
          <w:rFonts w:ascii="Verdana" w:eastAsia="宋体" w:hAnsi="Verdana" w:cs="宋体"/>
          <w:color w:val="333333"/>
          <w:kern w:val="0"/>
          <w:szCs w:val="21"/>
        </w:rPr>
        <w:t xml:space="preserve"> DSL</w:t>
      </w:r>
      <w:r w:rsidRPr="005E1575">
        <w:rPr>
          <w:rFonts w:ascii="Verdana" w:eastAsia="宋体" w:hAnsi="Verdana" w:cs="宋体"/>
          <w:color w:val="333333"/>
          <w:kern w:val="0"/>
          <w:szCs w:val="21"/>
        </w:rPr>
        <w:t>（领域特定语言）。</w:t>
      </w:r>
      <w:r w:rsidRPr="005E1575">
        <w:rPr>
          <w:rFonts w:ascii="Verdana" w:eastAsia="宋体" w:hAnsi="Verdana" w:cs="宋体"/>
          <w:color w:val="333333"/>
          <w:kern w:val="0"/>
          <w:szCs w:val="21"/>
        </w:rPr>
        <w:t> </w:t>
      </w:r>
      <w:hyperlink r:id="rId227" w:history="1">
        <w:r w:rsidRPr="005E1575">
          <w:rPr>
            <w:rFonts w:ascii="Verdana" w:eastAsia="宋体" w:hAnsi="Verdana" w:cs="宋体"/>
            <w:color w:val="000000"/>
            <w:kern w:val="0"/>
            <w:szCs w:val="21"/>
          </w:rPr>
          <w:t>官网</w:t>
        </w:r>
      </w:hyperlink>
      <w:r w:rsidRPr="005E1575">
        <w:rPr>
          <w:rFonts w:ascii="Verdana" w:eastAsia="宋体" w:hAnsi="Verdana" w:cs="宋体"/>
          <w:color w:val="333333"/>
          <w:kern w:val="0"/>
          <w:szCs w:val="21"/>
        </w:rPr>
        <w:t> </w:t>
      </w:r>
      <w:hyperlink r:id="rId228" w:history="1">
        <w:r w:rsidRPr="005E1575">
          <w:rPr>
            <w:rFonts w:ascii="Verdana" w:eastAsia="宋体" w:hAnsi="Verdana" w:cs="宋体"/>
            <w:color w:val="000000"/>
            <w:kern w:val="0"/>
            <w:szCs w:val="21"/>
          </w:rPr>
          <w:t>Github</w:t>
        </w:r>
      </w:hyperlink>
    </w:p>
    <w:p w:rsidR="005E1575" w:rsidRPr="005E1575" w:rsidRDefault="005E1575" w:rsidP="005E1575">
      <w:pPr>
        <w:widowControl/>
        <w:numPr>
          <w:ilvl w:val="0"/>
          <w:numId w:val="5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ScriptCS</w:t>
      </w:r>
      <w:r w:rsidRPr="005E1575">
        <w:rPr>
          <w:rFonts w:ascii="Verdana" w:eastAsia="宋体" w:hAnsi="Verdana" w:cs="宋体"/>
          <w:color w:val="333333"/>
          <w:kern w:val="0"/>
          <w:szCs w:val="21"/>
        </w:rPr>
        <w:t>：使用文本编辑器、</w:t>
      </w:r>
      <w:r w:rsidRPr="005E1575">
        <w:rPr>
          <w:rFonts w:ascii="Verdana" w:eastAsia="宋体" w:hAnsi="Verdana" w:cs="宋体"/>
          <w:color w:val="333333"/>
          <w:kern w:val="0"/>
          <w:szCs w:val="21"/>
        </w:rPr>
        <w:t xml:space="preserve">nuget </w:t>
      </w:r>
      <w:r w:rsidRPr="005E1575">
        <w:rPr>
          <w:rFonts w:ascii="Verdana" w:eastAsia="宋体" w:hAnsi="Verdana" w:cs="宋体"/>
          <w:color w:val="333333"/>
          <w:kern w:val="0"/>
          <w:szCs w:val="21"/>
        </w:rPr>
        <w:t>和强大的</w:t>
      </w:r>
      <w:r w:rsidRPr="005E1575">
        <w:rPr>
          <w:rFonts w:ascii="Verdana" w:eastAsia="宋体" w:hAnsi="Verdana" w:cs="宋体"/>
          <w:color w:val="333333"/>
          <w:kern w:val="0"/>
          <w:szCs w:val="21"/>
        </w:rPr>
        <w:t xml:space="preserve"> Roslyn </w:t>
      </w:r>
      <w:r w:rsidRPr="005E1575">
        <w:rPr>
          <w:rFonts w:ascii="Verdana" w:eastAsia="宋体" w:hAnsi="Verdana" w:cs="宋体"/>
          <w:color w:val="333333"/>
          <w:kern w:val="0"/>
          <w:szCs w:val="21"/>
        </w:rPr>
        <w:t>来编写</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应用！</w:t>
      </w:r>
      <w:hyperlink r:id="rId229"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MVVM</w:t>
      </w:r>
    </w:p>
    <w:p w:rsidR="005E1575" w:rsidRPr="005E1575" w:rsidRDefault="005E1575" w:rsidP="005E1575">
      <w:pPr>
        <w:widowControl/>
        <w:numPr>
          <w:ilvl w:val="0"/>
          <w:numId w:val="5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Caliburn.Micro</w:t>
      </w:r>
      <w:r w:rsidRPr="005E1575">
        <w:rPr>
          <w:rFonts w:ascii="Verdana" w:eastAsia="宋体" w:hAnsi="Verdana" w:cs="宋体"/>
          <w:color w:val="333333"/>
          <w:kern w:val="0"/>
          <w:szCs w:val="21"/>
        </w:rPr>
        <w:t>：小型但功能强大的框架，可以用来给所有</w:t>
      </w:r>
      <w:r w:rsidRPr="005E1575">
        <w:rPr>
          <w:rFonts w:ascii="Verdana" w:eastAsia="宋体" w:hAnsi="Verdana" w:cs="宋体"/>
          <w:color w:val="333333"/>
          <w:kern w:val="0"/>
          <w:szCs w:val="21"/>
        </w:rPr>
        <w:t xml:space="preserve"> XAML </w:t>
      </w:r>
      <w:r w:rsidRPr="005E1575">
        <w:rPr>
          <w:rFonts w:ascii="Verdana" w:eastAsia="宋体" w:hAnsi="Verdana" w:cs="宋体"/>
          <w:color w:val="333333"/>
          <w:kern w:val="0"/>
          <w:szCs w:val="21"/>
        </w:rPr>
        <w:t>平台创建应用。它对</w:t>
      </w:r>
      <w:r w:rsidRPr="005E1575">
        <w:rPr>
          <w:rFonts w:ascii="Verdana" w:eastAsia="宋体" w:hAnsi="Verdana" w:cs="宋体"/>
          <w:color w:val="333333"/>
          <w:kern w:val="0"/>
          <w:szCs w:val="21"/>
        </w:rPr>
        <w:t xml:space="preserve"> MV* </w:t>
      </w:r>
      <w:r w:rsidRPr="005E1575">
        <w:rPr>
          <w:rFonts w:ascii="Verdana" w:eastAsia="宋体" w:hAnsi="Verdana" w:cs="宋体"/>
          <w:color w:val="333333"/>
          <w:kern w:val="0"/>
          <w:szCs w:val="21"/>
        </w:rPr>
        <w:t>模式的强大支持可以让你快速构建你的解决方案，与此同时不必牺牲代码质量和可测试能力。</w:t>
      </w:r>
      <w:hyperlink r:id="rId230" w:history="1">
        <w:r w:rsidRPr="005E1575">
          <w:rPr>
            <w:rFonts w:ascii="Verdana" w:eastAsia="宋体" w:hAnsi="Verdana" w:cs="宋体"/>
            <w:color w:val="000000"/>
            <w:kern w:val="0"/>
            <w:szCs w:val="21"/>
          </w:rPr>
          <w:t>官网</w:t>
        </w:r>
      </w:hyperlink>
      <w:r w:rsidRPr="005E1575">
        <w:rPr>
          <w:rFonts w:ascii="Verdana" w:eastAsia="宋体" w:hAnsi="Verdana" w:cs="宋体"/>
          <w:color w:val="333333"/>
          <w:kern w:val="0"/>
          <w:szCs w:val="21"/>
        </w:rPr>
        <w:t> </w:t>
      </w:r>
    </w:p>
    <w:p w:rsidR="005E1575" w:rsidRPr="005E1575" w:rsidRDefault="005E1575" w:rsidP="005E1575">
      <w:pPr>
        <w:widowControl/>
        <w:numPr>
          <w:ilvl w:val="0"/>
          <w:numId w:val="5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MVVM Light Toolkit</w:t>
      </w:r>
      <w:r w:rsidRPr="005E1575">
        <w:rPr>
          <w:rFonts w:ascii="Verdana" w:eastAsia="宋体" w:hAnsi="Verdana" w:cs="宋体"/>
          <w:color w:val="333333"/>
          <w:kern w:val="0"/>
          <w:szCs w:val="21"/>
        </w:rPr>
        <w:t>：该工具箱主要是用来加速创建和开发</w:t>
      </w:r>
      <w:r w:rsidRPr="005E1575">
        <w:rPr>
          <w:rFonts w:ascii="Verdana" w:eastAsia="宋体" w:hAnsi="Verdana" w:cs="宋体"/>
          <w:color w:val="333333"/>
          <w:kern w:val="0"/>
          <w:szCs w:val="21"/>
        </w:rPr>
        <w:t xml:space="preserve"> MVVM </w:t>
      </w:r>
      <w:r w:rsidRPr="005E1575">
        <w:rPr>
          <w:rFonts w:ascii="Verdana" w:eastAsia="宋体" w:hAnsi="Verdana" w:cs="宋体"/>
          <w:color w:val="333333"/>
          <w:kern w:val="0"/>
          <w:szCs w:val="21"/>
        </w:rPr>
        <w:t>应用，适用于</w:t>
      </w:r>
      <w:r w:rsidRPr="005E1575">
        <w:rPr>
          <w:rFonts w:ascii="Verdana" w:eastAsia="宋体" w:hAnsi="Verdana" w:cs="宋体"/>
          <w:color w:val="333333"/>
          <w:kern w:val="0"/>
          <w:szCs w:val="21"/>
        </w:rPr>
        <w:t xml:space="preserve"> WPF</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Silverlight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Windows Store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RT</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Windows Phone </w:t>
      </w:r>
      <w:r w:rsidRPr="005E1575">
        <w:rPr>
          <w:rFonts w:ascii="Verdana" w:eastAsia="宋体" w:hAnsi="Verdana" w:cs="宋体"/>
          <w:color w:val="333333"/>
          <w:kern w:val="0"/>
          <w:szCs w:val="21"/>
        </w:rPr>
        <w:t>平台。</w:t>
      </w:r>
      <w:hyperlink r:id="rId23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Catel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Catel </w:t>
      </w:r>
      <w:r w:rsidRPr="005E1575">
        <w:rPr>
          <w:rFonts w:ascii="Verdana" w:eastAsia="宋体" w:hAnsi="Verdana" w:cs="宋体"/>
          <w:color w:val="333333"/>
          <w:kern w:val="0"/>
          <w:szCs w:val="21"/>
        </w:rPr>
        <w:t>是一个应用开发平台，主要着眼在</w:t>
      </w:r>
      <w:r w:rsidRPr="005E1575">
        <w:rPr>
          <w:rFonts w:ascii="Verdana" w:eastAsia="宋体" w:hAnsi="Verdana" w:cs="宋体"/>
          <w:color w:val="333333"/>
          <w:kern w:val="0"/>
          <w:szCs w:val="21"/>
        </w:rPr>
        <w:t xml:space="preserve"> MVVM</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WPF</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Silverlight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Windows Phone </w:t>
      </w:r>
      <w:r w:rsidRPr="005E1575">
        <w:rPr>
          <w:rFonts w:ascii="Verdana" w:eastAsia="宋体" w:hAnsi="Verdana" w:cs="宋体"/>
          <w:color w:val="333333"/>
          <w:kern w:val="0"/>
          <w:szCs w:val="21"/>
        </w:rPr>
        <w:t>及</w:t>
      </w:r>
      <w:r w:rsidRPr="005E1575">
        <w:rPr>
          <w:rFonts w:ascii="Verdana" w:eastAsia="宋体" w:hAnsi="Verdana" w:cs="宋体"/>
          <w:color w:val="333333"/>
          <w:kern w:val="0"/>
          <w:szCs w:val="21"/>
        </w:rPr>
        <w:t xml:space="preserve"> WinRT</w:t>
      </w:r>
      <w:r w:rsidRPr="005E1575">
        <w:rPr>
          <w:rFonts w:ascii="Verdana" w:eastAsia="宋体" w:hAnsi="Verdana" w:cs="宋体"/>
          <w:color w:val="333333"/>
          <w:kern w:val="0"/>
          <w:szCs w:val="21"/>
        </w:rPr>
        <w:t>）以及</w:t>
      </w:r>
      <w:r w:rsidRPr="005E1575">
        <w:rPr>
          <w:rFonts w:ascii="Verdana" w:eastAsia="宋体" w:hAnsi="Verdana" w:cs="宋体"/>
          <w:color w:val="333333"/>
          <w:kern w:val="0"/>
          <w:szCs w:val="21"/>
        </w:rPr>
        <w:t xml:space="preserve"> MVC</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ASP.NET MVC</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Catel </w:t>
      </w:r>
      <w:r w:rsidRPr="005E1575">
        <w:rPr>
          <w:rFonts w:ascii="Verdana" w:eastAsia="宋体" w:hAnsi="Verdana" w:cs="宋体"/>
          <w:color w:val="333333"/>
          <w:kern w:val="0"/>
          <w:szCs w:val="21"/>
        </w:rPr>
        <w:t>的核心部分包含</w:t>
      </w:r>
      <w:r w:rsidRPr="005E1575">
        <w:rPr>
          <w:rFonts w:ascii="Verdana" w:eastAsia="宋体" w:hAnsi="Verdana" w:cs="宋体"/>
          <w:color w:val="333333"/>
          <w:kern w:val="0"/>
          <w:szCs w:val="21"/>
        </w:rPr>
        <w:t xml:space="preserve"> IoC </w:t>
      </w:r>
      <w:r w:rsidRPr="005E1575">
        <w:rPr>
          <w:rFonts w:ascii="Verdana" w:eastAsia="宋体" w:hAnsi="Verdana" w:cs="宋体"/>
          <w:color w:val="333333"/>
          <w:kern w:val="0"/>
          <w:szCs w:val="21"/>
        </w:rPr>
        <w:t>容器、模型、校验、备忘录模式（</w:t>
      </w:r>
      <w:r w:rsidRPr="005E1575">
        <w:rPr>
          <w:rFonts w:ascii="Verdana" w:eastAsia="宋体" w:hAnsi="Verdana" w:cs="宋体"/>
          <w:color w:val="333333"/>
          <w:kern w:val="0"/>
          <w:szCs w:val="21"/>
        </w:rPr>
        <w:t>memento</w:t>
      </w:r>
      <w:r w:rsidRPr="005E1575">
        <w:rPr>
          <w:rFonts w:ascii="Verdana" w:eastAsia="宋体" w:hAnsi="Verdana" w:cs="宋体"/>
          <w:color w:val="333333"/>
          <w:kern w:val="0"/>
          <w:szCs w:val="21"/>
        </w:rPr>
        <w:t>）、消息中介（</w:t>
      </w:r>
      <w:r w:rsidRPr="005E1575">
        <w:rPr>
          <w:rFonts w:ascii="Verdana" w:eastAsia="宋体" w:hAnsi="Verdana" w:cs="宋体"/>
          <w:color w:val="333333"/>
          <w:kern w:val="0"/>
          <w:szCs w:val="21"/>
        </w:rPr>
        <w:t>message mediator</w:t>
      </w:r>
      <w:r w:rsidRPr="005E1575">
        <w:rPr>
          <w:rFonts w:ascii="Verdana" w:eastAsia="宋体" w:hAnsi="Verdana" w:cs="宋体"/>
          <w:color w:val="333333"/>
          <w:kern w:val="0"/>
          <w:szCs w:val="21"/>
        </w:rPr>
        <w:t>）、参数检查等。</w:t>
      </w:r>
      <w:hyperlink r:id="rId23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UpdateControls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Update Controls </w:t>
      </w:r>
      <w:r w:rsidRPr="005E1575">
        <w:rPr>
          <w:rFonts w:ascii="Verdana" w:eastAsia="宋体" w:hAnsi="Verdana" w:cs="宋体"/>
          <w:color w:val="333333"/>
          <w:kern w:val="0"/>
          <w:szCs w:val="21"/>
        </w:rPr>
        <w:t>不需要你实现</w:t>
      </w:r>
      <w:r w:rsidRPr="005E1575">
        <w:rPr>
          <w:rFonts w:ascii="Verdana" w:eastAsia="宋体" w:hAnsi="Verdana" w:cs="宋体"/>
          <w:color w:val="333333"/>
          <w:kern w:val="0"/>
          <w:szCs w:val="21"/>
        </w:rPr>
        <w:t xml:space="preserve"> INotifyPropertyChanged </w:t>
      </w:r>
      <w:r w:rsidRPr="005E1575">
        <w:rPr>
          <w:rFonts w:ascii="Verdana" w:eastAsia="宋体" w:hAnsi="Verdana" w:cs="宋体"/>
          <w:color w:val="333333"/>
          <w:kern w:val="0"/>
          <w:szCs w:val="21"/>
        </w:rPr>
        <w:t>接口或声明一个</w:t>
      </w:r>
      <w:r w:rsidRPr="005E1575">
        <w:rPr>
          <w:rFonts w:ascii="Verdana" w:eastAsia="宋体" w:hAnsi="Verdana" w:cs="宋体"/>
          <w:color w:val="333333"/>
          <w:kern w:val="0"/>
          <w:szCs w:val="21"/>
        </w:rPr>
        <w:t xml:space="preserve"> DependencyProperty</w:t>
      </w:r>
      <w:r w:rsidRPr="005E1575">
        <w:rPr>
          <w:rFonts w:ascii="Verdana" w:eastAsia="宋体" w:hAnsi="Verdana" w:cs="宋体"/>
          <w:color w:val="333333"/>
          <w:kern w:val="0"/>
          <w:szCs w:val="21"/>
        </w:rPr>
        <w:t>。可以将控件直接关联到</w:t>
      </w:r>
      <w:r w:rsidRPr="005E1575">
        <w:rPr>
          <w:rFonts w:ascii="Verdana" w:eastAsia="宋体" w:hAnsi="Verdana" w:cs="宋体"/>
          <w:color w:val="333333"/>
          <w:kern w:val="0"/>
          <w:szCs w:val="21"/>
        </w:rPr>
        <w:t xml:space="preserve"> CLR </w:t>
      </w:r>
      <w:r w:rsidRPr="005E1575">
        <w:rPr>
          <w:rFonts w:ascii="Verdana" w:eastAsia="宋体" w:hAnsi="Verdana" w:cs="宋体"/>
          <w:color w:val="333333"/>
          <w:kern w:val="0"/>
          <w:szCs w:val="21"/>
        </w:rPr>
        <w:t>属性，这使得它完美贴合</w:t>
      </w:r>
      <w:r w:rsidRPr="005E1575">
        <w:rPr>
          <w:rFonts w:ascii="Verdana" w:eastAsia="宋体" w:hAnsi="Verdana" w:cs="宋体"/>
          <w:color w:val="333333"/>
          <w:kern w:val="0"/>
          <w:szCs w:val="21"/>
        </w:rPr>
        <w:t xml:space="preserve"> MVVM </w:t>
      </w:r>
      <w:r w:rsidRPr="005E1575">
        <w:rPr>
          <w:rFonts w:ascii="Verdana" w:eastAsia="宋体" w:hAnsi="Verdana" w:cs="宋体"/>
          <w:color w:val="333333"/>
          <w:kern w:val="0"/>
          <w:szCs w:val="21"/>
        </w:rPr>
        <w:t>模式。</w:t>
      </w:r>
      <w:hyperlink r:id="rId23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ReactiveUI</w:t>
      </w:r>
      <w:r w:rsidRPr="005E1575">
        <w:rPr>
          <w:rFonts w:ascii="Verdana" w:eastAsia="宋体" w:hAnsi="Verdana" w:cs="宋体"/>
          <w:color w:val="333333"/>
          <w:kern w:val="0"/>
          <w:szCs w:val="21"/>
        </w:rPr>
        <w:t>：一个</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下的</w:t>
      </w:r>
      <w:r w:rsidRPr="005E1575">
        <w:rPr>
          <w:rFonts w:ascii="Verdana" w:eastAsia="宋体" w:hAnsi="Verdana" w:cs="宋体"/>
          <w:color w:val="333333"/>
          <w:kern w:val="0"/>
          <w:szCs w:val="21"/>
        </w:rPr>
        <w:t xml:space="preserve"> MVVM </w:t>
      </w:r>
      <w:r w:rsidRPr="005E1575">
        <w:rPr>
          <w:rFonts w:ascii="Verdana" w:eastAsia="宋体" w:hAnsi="Verdana" w:cs="宋体"/>
          <w:color w:val="333333"/>
          <w:kern w:val="0"/>
          <w:szCs w:val="21"/>
        </w:rPr>
        <w:t>框架，集成了反应性扩展框架（</w:t>
      </w:r>
      <w:r w:rsidRPr="005E1575">
        <w:rPr>
          <w:rFonts w:ascii="Verdana" w:eastAsia="宋体" w:hAnsi="Verdana" w:cs="宋体"/>
          <w:color w:val="333333"/>
          <w:kern w:val="0"/>
          <w:szCs w:val="21"/>
        </w:rPr>
        <w:t>Rx</w:t>
      </w:r>
      <w:r w:rsidRPr="005E1575">
        <w:rPr>
          <w:rFonts w:ascii="Verdana" w:eastAsia="宋体" w:hAnsi="Verdana" w:cs="宋体"/>
          <w:color w:val="333333"/>
          <w:kern w:val="0"/>
          <w:szCs w:val="21"/>
        </w:rPr>
        <w:t>），允许开发者使用</w:t>
      </w:r>
      <w:r w:rsidRPr="005E1575">
        <w:rPr>
          <w:rFonts w:ascii="Verdana" w:eastAsia="宋体" w:hAnsi="Verdana" w:cs="宋体"/>
          <w:color w:val="333333"/>
          <w:kern w:val="0"/>
          <w:szCs w:val="21"/>
        </w:rPr>
        <w:t xml:space="preserve"> WPF</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Windows Store Apps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WP8 </w:t>
      </w:r>
      <w:r w:rsidRPr="005E1575">
        <w:rPr>
          <w:rFonts w:ascii="Verdana" w:eastAsia="宋体" w:hAnsi="Verdana" w:cs="宋体"/>
          <w:color w:val="333333"/>
          <w:kern w:val="0"/>
          <w:szCs w:val="21"/>
        </w:rPr>
        <w:t>或</w:t>
      </w:r>
      <w:r w:rsidRPr="005E1575">
        <w:rPr>
          <w:rFonts w:ascii="Verdana" w:eastAsia="宋体" w:hAnsi="Verdana" w:cs="宋体"/>
          <w:color w:val="333333"/>
          <w:kern w:val="0"/>
          <w:szCs w:val="21"/>
        </w:rPr>
        <w:t xml:space="preserve"> Xamarin </w:t>
      </w:r>
      <w:r w:rsidRPr="005E1575">
        <w:rPr>
          <w:rFonts w:ascii="Verdana" w:eastAsia="宋体" w:hAnsi="Verdana" w:cs="宋体"/>
          <w:color w:val="333333"/>
          <w:kern w:val="0"/>
          <w:szCs w:val="21"/>
        </w:rPr>
        <w:t>创建优雅的、可测试的应用。</w:t>
      </w:r>
      <w:hyperlink r:id="rId23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Okra App Framework</w:t>
      </w:r>
      <w:r w:rsidRPr="005E1575">
        <w:rPr>
          <w:rFonts w:ascii="Verdana" w:eastAsia="宋体" w:hAnsi="Verdana" w:cs="宋体"/>
          <w:color w:val="333333"/>
          <w:kern w:val="0"/>
          <w:szCs w:val="21"/>
        </w:rPr>
        <w:t>：一个以</w:t>
      </w:r>
      <w:r w:rsidRPr="005E1575">
        <w:rPr>
          <w:rFonts w:ascii="Verdana" w:eastAsia="宋体" w:hAnsi="Verdana" w:cs="宋体"/>
          <w:color w:val="333333"/>
          <w:kern w:val="0"/>
          <w:szCs w:val="21"/>
        </w:rPr>
        <w:t xml:space="preserve"> app </w:t>
      </w:r>
      <w:r w:rsidRPr="005E1575">
        <w:rPr>
          <w:rFonts w:ascii="Verdana" w:eastAsia="宋体" w:hAnsi="Verdana" w:cs="宋体"/>
          <w:color w:val="333333"/>
          <w:kern w:val="0"/>
          <w:szCs w:val="21"/>
        </w:rPr>
        <w:t>为中心的</w:t>
      </w:r>
      <w:r w:rsidRPr="005E1575">
        <w:rPr>
          <w:rFonts w:ascii="Verdana" w:eastAsia="宋体" w:hAnsi="Verdana" w:cs="宋体"/>
          <w:color w:val="333333"/>
          <w:kern w:val="0"/>
          <w:szCs w:val="21"/>
        </w:rPr>
        <w:t xml:space="preserve"> Windows 8.1 MVVM </w:t>
      </w:r>
      <w:r w:rsidRPr="005E1575">
        <w:rPr>
          <w:rFonts w:ascii="Verdana" w:eastAsia="宋体" w:hAnsi="Verdana" w:cs="宋体"/>
          <w:color w:val="333333"/>
          <w:kern w:val="0"/>
          <w:szCs w:val="21"/>
        </w:rPr>
        <w:t>框架，融合依赖注入，包含一套完整的</w:t>
      </w:r>
      <w:r w:rsidRPr="005E1575">
        <w:rPr>
          <w:rFonts w:ascii="Verdana" w:eastAsia="宋体" w:hAnsi="Verdana" w:cs="宋体"/>
          <w:color w:val="333333"/>
          <w:kern w:val="0"/>
          <w:szCs w:val="21"/>
        </w:rPr>
        <w:t xml:space="preserve"> Visual Studio MVVM </w:t>
      </w:r>
      <w:r w:rsidRPr="005E1575">
        <w:rPr>
          <w:rFonts w:ascii="Verdana" w:eastAsia="宋体" w:hAnsi="Verdana" w:cs="宋体"/>
          <w:color w:val="333333"/>
          <w:kern w:val="0"/>
          <w:szCs w:val="21"/>
        </w:rPr>
        <w:t>模板。</w:t>
      </w:r>
      <w:hyperlink r:id="rId23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WPF Application Framework (WAF)</w:t>
      </w:r>
      <w:r w:rsidRPr="005E1575">
        <w:rPr>
          <w:rFonts w:ascii="Verdana" w:eastAsia="宋体" w:hAnsi="Verdana" w:cs="宋体"/>
          <w:color w:val="333333"/>
          <w:kern w:val="0"/>
          <w:szCs w:val="21"/>
        </w:rPr>
        <w:t>：一个轻量级的框架，能够帮助你创建结构优雅的</w:t>
      </w:r>
      <w:r w:rsidRPr="005E1575">
        <w:rPr>
          <w:rFonts w:ascii="Verdana" w:eastAsia="宋体" w:hAnsi="Verdana" w:cs="宋体"/>
          <w:color w:val="333333"/>
          <w:kern w:val="0"/>
          <w:szCs w:val="21"/>
        </w:rPr>
        <w:t xml:space="preserve"> WPF </w:t>
      </w:r>
      <w:r w:rsidRPr="005E1575">
        <w:rPr>
          <w:rFonts w:ascii="Verdana" w:eastAsia="宋体" w:hAnsi="Verdana" w:cs="宋体"/>
          <w:color w:val="333333"/>
          <w:kern w:val="0"/>
          <w:szCs w:val="21"/>
        </w:rPr>
        <w:t>应用。支持你使用分层架构和</w:t>
      </w:r>
      <w:r w:rsidRPr="005E1575">
        <w:rPr>
          <w:rFonts w:ascii="Verdana" w:eastAsia="宋体" w:hAnsi="Verdana" w:cs="宋体"/>
          <w:color w:val="333333"/>
          <w:kern w:val="0"/>
          <w:szCs w:val="21"/>
        </w:rPr>
        <w:t xml:space="preserve"> MVVM </w:t>
      </w:r>
      <w:r w:rsidRPr="005E1575">
        <w:rPr>
          <w:rFonts w:ascii="Verdana" w:eastAsia="宋体" w:hAnsi="Verdana" w:cs="宋体"/>
          <w:color w:val="333333"/>
          <w:kern w:val="0"/>
          <w:szCs w:val="21"/>
        </w:rPr>
        <w:t>模式。</w:t>
      </w:r>
      <w:hyperlink r:id="rId23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MVVMCross</w:t>
      </w:r>
      <w:r w:rsidRPr="005E1575">
        <w:rPr>
          <w:rFonts w:ascii="Verdana" w:eastAsia="宋体" w:hAnsi="Verdana" w:cs="宋体"/>
          <w:color w:val="333333"/>
          <w:kern w:val="0"/>
          <w:szCs w:val="21"/>
        </w:rPr>
        <w:t>：跨平台</w:t>
      </w:r>
      <w:r w:rsidRPr="005E1575">
        <w:rPr>
          <w:rFonts w:ascii="Verdana" w:eastAsia="宋体" w:hAnsi="Verdana" w:cs="宋体"/>
          <w:color w:val="333333"/>
          <w:kern w:val="0"/>
          <w:szCs w:val="21"/>
        </w:rPr>
        <w:t xml:space="preserve">mvvm </w:t>
      </w:r>
      <w:r w:rsidRPr="005E1575">
        <w:rPr>
          <w:rFonts w:ascii="Verdana" w:eastAsia="宋体" w:hAnsi="Verdana" w:cs="宋体"/>
          <w:color w:val="333333"/>
          <w:kern w:val="0"/>
          <w:szCs w:val="21"/>
        </w:rPr>
        <w:t>移动开发框架，针对</w:t>
      </w:r>
      <w:r w:rsidRPr="005E1575">
        <w:rPr>
          <w:rFonts w:ascii="Verdana" w:eastAsia="宋体" w:hAnsi="Verdana" w:cs="宋体"/>
          <w:color w:val="333333"/>
          <w:kern w:val="0"/>
          <w:szCs w:val="21"/>
        </w:rPr>
        <w:t xml:space="preserve"> WP7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WP8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WPF/Silverlight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Android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Mono</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iOS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MonoTouch </w:t>
      </w:r>
      <w:r w:rsidRPr="005E1575">
        <w:rPr>
          <w:rFonts w:ascii="Verdana" w:eastAsia="宋体" w:hAnsi="Verdana" w:cs="宋体"/>
          <w:color w:val="333333"/>
          <w:kern w:val="0"/>
          <w:szCs w:val="21"/>
        </w:rPr>
        <w:t>以及</w:t>
      </w:r>
      <w:r w:rsidRPr="005E1575">
        <w:rPr>
          <w:rFonts w:ascii="Verdana" w:eastAsia="宋体" w:hAnsi="Verdana" w:cs="宋体"/>
          <w:color w:val="333333"/>
          <w:kern w:val="0"/>
          <w:szCs w:val="21"/>
        </w:rPr>
        <w:t xml:space="preserve"> WPA8.1/Windows 8.1 </w:t>
      </w:r>
      <w:r w:rsidRPr="005E1575">
        <w:rPr>
          <w:rFonts w:ascii="Verdana" w:eastAsia="宋体" w:hAnsi="Verdana" w:cs="宋体"/>
          <w:color w:val="333333"/>
          <w:kern w:val="0"/>
          <w:szCs w:val="21"/>
        </w:rPr>
        <w:t>商店应用的</w:t>
      </w:r>
      <w:r w:rsidRPr="005E1575">
        <w:rPr>
          <w:rFonts w:ascii="Verdana" w:eastAsia="宋体" w:hAnsi="Verdana" w:cs="宋体"/>
          <w:color w:val="333333"/>
          <w:kern w:val="0"/>
          <w:szCs w:val="21"/>
        </w:rPr>
        <w:t xml:space="preserve"> Windows Universal </w:t>
      </w:r>
      <w:r w:rsidRPr="005E1575">
        <w:rPr>
          <w:rFonts w:ascii="Verdana" w:eastAsia="宋体" w:hAnsi="Verdana" w:cs="宋体"/>
          <w:color w:val="333333"/>
          <w:kern w:val="0"/>
          <w:szCs w:val="21"/>
        </w:rPr>
        <w:t>项目。它使用可移植类库（</w:t>
      </w:r>
      <w:r w:rsidRPr="005E1575">
        <w:rPr>
          <w:rFonts w:ascii="Verdana" w:eastAsia="宋体" w:hAnsi="Verdana" w:cs="宋体"/>
          <w:color w:val="333333"/>
          <w:kern w:val="0"/>
          <w:szCs w:val="21"/>
        </w:rPr>
        <w:t>PCL</w:t>
      </w:r>
      <w:r w:rsidRPr="005E1575">
        <w:rPr>
          <w:rFonts w:ascii="Verdana" w:eastAsia="宋体" w:hAnsi="Verdana" w:cs="宋体"/>
          <w:color w:val="333333"/>
          <w:kern w:val="0"/>
          <w:szCs w:val="21"/>
        </w:rPr>
        <w:t>）来支持可维护的跨平台</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原生应用。</w:t>
      </w:r>
      <w:hyperlink r:id="rId23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Stylet</w:t>
      </w:r>
      <w:r w:rsidRPr="005E1575">
        <w:rPr>
          <w:rFonts w:ascii="Verdana" w:eastAsia="宋体" w:hAnsi="Verdana" w:cs="宋体"/>
          <w:color w:val="333333"/>
          <w:kern w:val="0"/>
          <w:szCs w:val="21"/>
        </w:rPr>
        <w:t>：最小化</w:t>
      </w:r>
      <w:r w:rsidRPr="005E1575">
        <w:rPr>
          <w:rFonts w:ascii="Verdana" w:eastAsia="宋体" w:hAnsi="Verdana" w:cs="宋体"/>
          <w:color w:val="333333"/>
          <w:kern w:val="0"/>
          <w:szCs w:val="21"/>
        </w:rPr>
        <w:t xml:space="preserve"> MVVM </w:t>
      </w:r>
      <w:r w:rsidRPr="005E1575">
        <w:rPr>
          <w:rFonts w:ascii="Verdana" w:eastAsia="宋体" w:hAnsi="Verdana" w:cs="宋体"/>
          <w:color w:val="333333"/>
          <w:kern w:val="0"/>
          <w:szCs w:val="21"/>
        </w:rPr>
        <w:t>框架（参考</w:t>
      </w:r>
      <w:r w:rsidRPr="005E1575">
        <w:rPr>
          <w:rFonts w:ascii="Verdana" w:eastAsia="宋体" w:hAnsi="Verdana" w:cs="宋体"/>
          <w:color w:val="333333"/>
          <w:kern w:val="0"/>
          <w:szCs w:val="21"/>
        </w:rPr>
        <w:t xml:space="preserve"> Caliburn Micro</w:t>
      </w:r>
      <w:r w:rsidRPr="005E1575">
        <w:rPr>
          <w:rFonts w:ascii="Verdana" w:eastAsia="宋体" w:hAnsi="Verdana" w:cs="宋体"/>
          <w:color w:val="333333"/>
          <w:kern w:val="0"/>
          <w:szCs w:val="21"/>
        </w:rPr>
        <w:t>），包含了良好的文档、高覆盖率的测试以及自带的</w:t>
      </w:r>
      <w:r w:rsidRPr="005E1575">
        <w:rPr>
          <w:rFonts w:ascii="Verdana" w:eastAsia="宋体" w:hAnsi="Verdana" w:cs="宋体"/>
          <w:color w:val="333333"/>
          <w:kern w:val="0"/>
          <w:szCs w:val="21"/>
        </w:rPr>
        <w:t xml:space="preserve"> IoC </w:t>
      </w:r>
      <w:r w:rsidRPr="005E1575">
        <w:rPr>
          <w:rFonts w:ascii="Verdana" w:eastAsia="宋体" w:hAnsi="Verdana" w:cs="宋体"/>
          <w:color w:val="333333"/>
          <w:kern w:val="0"/>
          <w:szCs w:val="21"/>
        </w:rPr>
        <w:t>容器。</w:t>
      </w:r>
      <w:hyperlink r:id="rId23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Gemini</w:t>
      </w:r>
      <w:r w:rsidRPr="005E1575">
        <w:rPr>
          <w:rFonts w:ascii="Verdana" w:eastAsia="宋体" w:hAnsi="Verdana" w:cs="宋体"/>
          <w:color w:val="333333"/>
          <w:kern w:val="0"/>
          <w:szCs w:val="21"/>
        </w:rPr>
        <w:t>：类似</w:t>
      </w:r>
      <w:r w:rsidRPr="005E1575">
        <w:rPr>
          <w:rFonts w:ascii="Verdana" w:eastAsia="宋体" w:hAnsi="Verdana" w:cs="宋体"/>
          <w:color w:val="333333"/>
          <w:kern w:val="0"/>
          <w:szCs w:val="21"/>
        </w:rPr>
        <w:t xml:space="preserve"> Visual Studio Shell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IDE </w:t>
      </w:r>
      <w:r w:rsidRPr="005E1575">
        <w:rPr>
          <w:rFonts w:ascii="Verdana" w:eastAsia="宋体" w:hAnsi="Verdana" w:cs="宋体"/>
          <w:color w:val="333333"/>
          <w:kern w:val="0"/>
          <w:szCs w:val="21"/>
        </w:rPr>
        <w:t>框架。基于</w:t>
      </w:r>
      <w:r w:rsidRPr="005E1575">
        <w:rPr>
          <w:rFonts w:ascii="Verdana" w:eastAsia="宋体" w:hAnsi="Verdana" w:cs="宋体"/>
          <w:color w:val="333333"/>
          <w:kern w:val="0"/>
          <w:szCs w:val="21"/>
        </w:rPr>
        <w:t xml:space="preserve"> WPF</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AvalonDock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Caliburn Micro </w:t>
      </w:r>
      <w:r w:rsidRPr="005E1575">
        <w:rPr>
          <w:rFonts w:ascii="Verdana" w:eastAsia="宋体" w:hAnsi="Verdana" w:cs="宋体"/>
          <w:color w:val="333333"/>
          <w:kern w:val="0"/>
          <w:szCs w:val="21"/>
        </w:rPr>
        <w:t>构建。</w:t>
      </w:r>
      <w:hyperlink r:id="rId239"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Office</w:t>
      </w:r>
    </w:p>
    <w:p w:rsidR="005E1575" w:rsidRPr="005E1575" w:rsidRDefault="005E1575" w:rsidP="005E1575">
      <w:pPr>
        <w:widowControl/>
        <w:numPr>
          <w:ilvl w:val="0"/>
          <w:numId w:val="5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ClosedXML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ClosedXML </w:t>
      </w:r>
      <w:r w:rsidRPr="005E1575">
        <w:rPr>
          <w:rFonts w:ascii="Verdana" w:eastAsia="宋体" w:hAnsi="Verdana" w:cs="宋体"/>
          <w:color w:val="333333"/>
          <w:kern w:val="0"/>
          <w:szCs w:val="21"/>
        </w:rPr>
        <w:t>能够让开发人员更便捷地创建</w:t>
      </w:r>
      <w:r w:rsidRPr="005E1575">
        <w:rPr>
          <w:rFonts w:ascii="Verdana" w:eastAsia="宋体" w:hAnsi="Verdana" w:cs="宋体"/>
          <w:color w:val="333333"/>
          <w:kern w:val="0"/>
          <w:szCs w:val="21"/>
        </w:rPr>
        <w:t xml:space="preserve"> Excel 2007</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2010 </w:t>
      </w:r>
      <w:r w:rsidRPr="005E1575">
        <w:rPr>
          <w:rFonts w:ascii="Verdana" w:eastAsia="宋体" w:hAnsi="Verdana" w:cs="宋体"/>
          <w:color w:val="333333"/>
          <w:kern w:val="0"/>
          <w:szCs w:val="21"/>
        </w:rPr>
        <w:t>文件。</w:t>
      </w:r>
      <w:hyperlink r:id="rId24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NPOI</w:t>
      </w:r>
      <w:r w:rsidRPr="005E1575">
        <w:rPr>
          <w:rFonts w:ascii="Verdana" w:eastAsia="宋体" w:hAnsi="Verdana" w:cs="宋体"/>
          <w:color w:val="333333"/>
          <w:kern w:val="0"/>
          <w:szCs w:val="21"/>
        </w:rPr>
        <w:t>：该项目是</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版本的</w:t>
      </w:r>
      <w:r w:rsidRPr="005E1575">
        <w:rPr>
          <w:rFonts w:ascii="Verdana" w:eastAsia="宋体" w:hAnsi="Verdana" w:cs="宋体"/>
          <w:color w:val="333333"/>
          <w:kern w:val="0"/>
          <w:szCs w:val="21"/>
        </w:rPr>
        <w:t xml:space="preserve"> POI </w:t>
      </w:r>
      <w:r w:rsidRPr="005E1575">
        <w:rPr>
          <w:rFonts w:ascii="Verdana" w:eastAsia="宋体" w:hAnsi="Verdana" w:cs="宋体"/>
          <w:color w:val="333333"/>
          <w:kern w:val="0"/>
          <w:szCs w:val="21"/>
        </w:rPr>
        <w:t>项目，原始的</w:t>
      </w:r>
      <w:r w:rsidRPr="005E1575">
        <w:rPr>
          <w:rFonts w:ascii="Verdana" w:eastAsia="宋体" w:hAnsi="Verdana" w:cs="宋体"/>
          <w:color w:val="333333"/>
          <w:kern w:val="0"/>
          <w:szCs w:val="21"/>
        </w:rPr>
        <w:t xml:space="preserve"> Java </w:t>
      </w:r>
      <w:r w:rsidRPr="005E1575">
        <w:rPr>
          <w:rFonts w:ascii="Verdana" w:eastAsia="宋体" w:hAnsi="Verdana" w:cs="宋体"/>
          <w:color w:val="333333"/>
          <w:kern w:val="0"/>
          <w:szCs w:val="21"/>
        </w:rPr>
        <w:t>版本位于</w:t>
      </w:r>
      <w:hyperlink r:id="rId241" w:history="1">
        <w:r w:rsidRPr="005E1575">
          <w:rPr>
            <w:rFonts w:ascii="Verdana" w:eastAsia="宋体" w:hAnsi="Verdana" w:cs="宋体"/>
            <w:color w:val="000000"/>
            <w:kern w:val="0"/>
            <w:szCs w:val="21"/>
          </w:rPr>
          <w:t>http://poi.apache.org/</w:t>
        </w:r>
      </w:hyperlink>
      <w:r w:rsidRPr="005E1575">
        <w:rPr>
          <w:rFonts w:ascii="Verdana" w:eastAsia="宋体" w:hAnsi="Verdana" w:cs="宋体"/>
          <w:color w:val="333333"/>
          <w:kern w:val="0"/>
          <w:szCs w:val="21"/>
        </w:rPr>
        <w:t> </w:t>
      </w:r>
      <w:r w:rsidRPr="005E1575">
        <w:rPr>
          <w:rFonts w:ascii="Verdana" w:eastAsia="宋体" w:hAnsi="Verdana" w:cs="宋体"/>
          <w:color w:val="333333"/>
          <w:kern w:val="0"/>
          <w:szCs w:val="21"/>
        </w:rPr>
        <w:t>。</w:t>
      </w:r>
      <w:hyperlink r:id="rId24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EPPlus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EPPlus </w:t>
      </w:r>
      <w:r w:rsidRPr="005E1575">
        <w:rPr>
          <w:rFonts w:ascii="Verdana" w:eastAsia="宋体" w:hAnsi="Verdana" w:cs="宋体"/>
          <w:color w:val="333333"/>
          <w:kern w:val="0"/>
          <w:szCs w:val="21"/>
        </w:rPr>
        <w:t>是一个</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类库，用于读写</w:t>
      </w:r>
      <w:r w:rsidRPr="005E1575">
        <w:rPr>
          <w:rFonts w:ascii="Verdana" w:eastAsia="宋体" w:hAnsi="Verdana" w:cs="宋体"/>
          <w:color w:val="333333"/>
          <w:kern w:val="0"/>
          <w:szCs w:val="21"/>
        </w:rPr>
        <w:t xml:space="preserve"> Open Office Xml </w:t>
      </w:r>
      <w:r w:rsidRPr="005E1575">
        <w:rPr>
          <w:rFonts w:ascii="Verdana" w:eastAsia="宋体" w:hAnsi="Verdana" w:cs="宋体"/>
          <w:color w:val="333333"/>
          <w:kern w:val="0"/>
          <w:szCs w:val="21"/>
        </w:rPr>
        <w:t>格式的</w:t>
      </w:r>
      <w:r w:rsidRPr="005E1575">
        <w:rPr>
          <w:rFonts w:ascii="Verdana" w:eastAsia="宋体" w:hAnsi="Verdana" w:cs="宋体"/>
          <w:color w:val="333333"/>
          <w:kern w:val="0"/>
          <w:szCs w:val="21"/>
        </w:rPr>
        <w:t xml:space="preserve"> Excel 2007</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2010 </w:t>
      </w:r>
      <w:r w:rsidRPr="005E1575">
        <w:rPr>
          <w:rFonts w:ascii="Verdana" w:eastAsia="宋体" w:hAnsi="Verdana" w:cs="宋体"/>
          <w:color w:val="333333"/>
          <w:kern w:val="0"/>
          <w:szCs w:val="21"/>
        </w:rPr>
        <w:t>文件（</w:t>
      </w:r>
      <w:r w:rsidRPr="005E1575">
        <w:rPr>
          <w:rFonts w:ascii="Verdana" w:eastAsia="宋体" w:hAnsi="Verdana" w:cs="宋体"/>
          <w:color w:val="333333"/>
          <w:kern w:val="0"/>
          <w:szCs w:val="21"/>
        </w:rPr>
        <w:t>xlsx</w:t>
      </w:r>
      <w:r w:rsidRPr="005E1575">
        <w:rPr>
          <w:rFonts w:ascii="Verdana" w:eastAsia="宋体" w:hAnsi="Verdana" w:cs="宋体"/>
          <w:color w:val="333333"/>
          <w:kern w:val="0"/>
          <w:szCs w:val="21"/>
        </w:rPr>
        <w:t>）。</w:t>
      </w:r>
      <w:hyperlink r:id="rId24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Open XML SDK</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Open XML SDK </w:t>
      </w:r>
      <w:r w:rsidRPr="005E1575">
        <w:rPr>
          <w:rFonts w:ascii="Verdana" w:eastAsia="宋体" w:hAnsi="Verdana" w:cs="宋体"/>
          <w:color w:val="333333"/>
          <w:kern w:val="0"/>
          <w:szCs w:val="21"/>
        </w:rPr>
        <w:t>是一个开源库，用于处理</w:t>
      </w:r>
      <w:r w:rsidRPr="005E1575">
        <w:rPr>
          <w:rFonts w:ascii="Verdana" w:eastAsia="宋体" w:hAnsi="Verdana" w:cs="宋体"/>
          <w:color w:val="333333"/>
          <w:kern w:val="0"/>
          <w:szCs w:val="21"/>
        </w:rPr>
        <w:t xml:space="preserve"> Open XML </w:t>
      </w:r>
      <w:r w:rsidRPr="005E1575">
        <w:rPr>
          <w:rFonts w:ascii="Verdana" w:eastAsia="宋体" w:hAnsi="Verdana" w:cs="宋体"/>
          <w:color w:val="333333"/>
          <w:kern w:val="0"/>
          <w:szCs w:val="21"/>
        </w:rPr>
        <w:t>文档（包括</w:t>
      </w:r>
      <w:r w:rsidRPr="005E1575">
        <w:rPr>
          <w:rFonts w:ascii="Verdana" w:eastAsia="宋体" w:hAnsi="Verdana" w:cs="宋体"/>
          <w:color w:val="333333"/>
          <w:kern w:val="0"/>
          <w:szCs w:val="21"/>
        </w:rPr>
        <w:t xml:space="preserve"> DOCX</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XLSX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PPTX</w:t>
      </w:r>
      <w:r w:rsidRPr="005E1575">
        <w:rPr>
          <w:rFonts w:ascii="Verdana" w:eastAsia="宋体" w:hAnsi="Verdana" w:cs="宋体"/>
          <w:color w:val="333333"/>
          <w:kern w:val="0"/>
          <w:szCs w:val="21"/>
        </w:rPr>
        <w:t>）。</w:t>
      </w:r>
      <w:hyperlink r:id="rId244"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ORM</w:t>
      </w:r>
    </w:p>
    <w:p w:rsidR="005E1575" w:rsidRPr="005E1575" w:rsidRDefault="005E1575" w:rsidP="005E1575">
      <w:pPr>
        <w:widowControl/>
        <w:numPr>
          <w:ilvl w:val="0"/>
          <w:numId w:val="5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Entity Framework</w:t>
      </w:r>
      <w:r w:rsidRPr="005E1575">
        <w:rPr>
          <w:rFonts w:ascii="Verdana" w:eastAsia="宋体" w:hAnsi="Verdana" w:cs="宋体"/>
          <w:color w:val="333333"/>
          <w:kern w:val="0"/>
          <w:szCs w:val="21"/>
        </w:rPr>
        <w:t>：对象关系映射器（</w:t>
      </w:r>
      <w:r w:rsidRPr="005E1575">
        <w:rPr>
          <w:rFonts w:ascii="Verdana" w:eastAsia="宋体" w:hAnsi="Verdana" w:cs="宋体"/>
          <w:color w:val="333333"/>
          <w:kern w:val="0"/>
          <w:szCs w:val="21"/>
        </w:rPr>
        <w:t>ORM</w:t>
      </w:r>
      <w:r w:rsidRPr="005E1575">
        <w:rPr>
          <w:rFonts w:ascii="Verdana" w:eastAsia="宋体" w:hAnsi="Verdana" w:cs="宋体"/>
          <w:color w:val="333333"/>
          <w:kern w:val="0"/>
          <w:szCs w:val="21"/>
        </w:rPr>
        <w:t>）框架，让</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开发人员使用领域特定的对象来处理关系型数据。</w:t>
      </w:r>
      <w:hyperlink r:id="rId24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BL Toolkit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平台的业务逻辑工具箱。</w:t>
      </w:r>
      <w:hyperlink r:id="rId24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Dapper</w:t>
      </w:r>
      <w:r w:rsidRPr="005E1575">
        <w:rPr>
          <w:rFonts w:ascii="Verdana" w:eastAsia="宋体" w:hAnsi="Verdana" w:cs="宋体"/>
          <w:color w:val="333333"/>
          <w:kern w:val="0"/>
          <w:szCs w:val="21"/>
        </w:rPr>
        <w:t>：一个超小型、快捷轻便的</w:t>
      </w:r>
      <w:r w:rsidRPr="005E1575">
        <w:rPr>
          <w:rFonts w:ascii="Verdana" w:eastAsia="宋体" w:hAnsi="Verdana" w:cs="宋体"/>
          <w:color w:val="333333"/>
          <w:kern w:val="0"/>
          <w:szCs w:val="21"/>
        </w:rPr>
        <w:t xml:space="preserve"> ORM </w:t>
      </w:r>
      <w:r w:rsidRPr="005E1575">
        <w:rPr>
          <w:rFonts w:ascii="Verdana" w:eastAsia="宋体" w:hAnsi="Verdana" w:cs="宋体"/>
          <w:color w:val="333333"/>
          <w:kern w:val="0"/>
          <w:szCs w:val="21"/>
        </w:rPr>
        <w:t>框架。</w:t>
      </w:r>
      <w:hyperlink r:id="rId24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Dapper Extensions</w:t>
      </w:r>
      <w:r w:rsidRPr="005E1575">
        <w:rPr>
          <w:rFonts w:ascii="Verdana" w:eastAsia="宋体" w:hAnsi="Verdana" w:cs="宋体"/>
          <w:color w:val="333333"/>
          <w:kern w:val="0"/>
          <w:szCs w:val="21"/>
        </w:rPr>
        <w:t>：小型类库，对</w:t>
      </w:r>
      <w:r w:rsidRPr="005E1575">
        <w:rPr>
          <w:rFonts w:ascii="Verdana" w:eastAsia="宋体" w:hAnsi="Verdana" w:cs="宋体"/>
          <w:color w:val="333333"/>
          <w:kern w:val="0"/>
          <w:szCs w:val="21"/>
        </w:rPr>
        <w:t xml:space="preserve"> Dapper </w:t>
      </w:r>
      <w:r w:rsidRPr="005E1575">
        <w:rPr>
          <w:rFonts w:ascii="Verdana" w:eastAsia="宋体" w:hAnsi="Verdana" w:cs="宋体"/>
          <w:color w:val="333333"/>
          <w:kern w:val="0"/>
          <w:szCs w:val="21"/>
        </w:rPr>
        <w:t>的功能进行补充，为你的简单传统</w:t>
      </w:r>
      <w:r w:rsidRPr="005E1575">
        <w:rPr>
          <w:rFonts w:ascii="Verdana" w:eastAsia="宋体" w:hAnsi="Verdana" w:cs="宋体"/>
          <w:color w:val="333333"/>
          <w:kern w:val="0"/>
          <w:szCs w:val="21"/>
        </w:rPr>
        <w:t xml:space="preserve"> CLR </w:t>
      </w:r>
      <w:r w:rsidRPr="005E1575">
        <w:rPr>
          <w:rFonts w:ascii="Verdana" w:eastAsia="宋体" w:hAnsi="Verdana" w:cs="宋体"/>
          <w:color w:val="333333"/>
          <w:kern w:val="0"/>
          <w:szCs w:val="21"/>
        </w:rPr>
        <w:t>对象提供基础的</w:t>
      </w:r>
      <w:r w:rsidRPr="005E1575">
        <w:rPr>
          <w:rFonts w:ascii="Verdana" w:eastAsia="宋体" w:hAnsi="Verdana" w:cs="宋体"/>
          <w:color w:val="333333"/>
          <w:kern w:val="0"/>
          <w:szCs w:val="21"/>
        </w:rPr>
        <w:t xml:space="preserve"> CRUD</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Get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Insert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Update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Delete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 </w:t>
      </w:r>
      <w:r w:rsidRPr="005E1575">
        <w:rPr>
          <w:rFonts w:ascii="Verdana" w:eastAsia="宋体" w:hAnsi="Verdana" w:cs="宋体"/>
          <w:color w:val="333333"/>
          <w:kern w:val="0"/>
          <w:szCs w:val="21"/>
        </w:rPr>
        <w:t>操作。</w:t>
      </w:r>
      <w:hyperlink r:id="rId24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NHibernate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NHibernate </w:t>
      </w:r>
      <w:r w:rsidRPr="005E1575">
        <w:rPr>
          <w:rFonts w:ascii="Verdana" w:eastAsia="宋体" w:hAnsi="Verdana" w:cs="宋体"/>
          <w:color w:val="333333"/>
          <w:kern w:val="0"/>
          <w:szCs w:val="21"/>
        </w:rPr>
        <w:t>对象关系映射器（移植自</w:t>
      </w:r>
      <w:r w:rsidRPr="005E1575">
        <w:rPr>
          <w:rFonts w:ascii="Verdana" w:eastAsia="宋体" w:hAnsi="Verdana" w:cs="宋体"/>
          <w:color w:val="333333"/>
          <w:kern w:val="0"/>
          <w:szCs w:val="21"/>
        </w:rPr>
        <w:t xml:space="preserve"> Java </w:t>
      </w:r>
      <w:r w:rsidRPr="005E1575">
        <w:rPr>
          <w:rFonts w:ascii="Verdana" w:eastAsia="宋体" w:hAnsi="Verdana" w:cs="宋体"/>
          <w:color w:val="333333"/>
          <w:kern w:val="0"/>
          <w:szCs w:val="21"/>
        </w:rPr>
        <w:t>平台的</w:t>
      </w:r>
      <w:r w:rsidRPr="005E1575">
        <w:rPr>
          <w:rFonts w:ascii="Verdana" w:eastAsia="宋体" w:hAnsi="Verdana" w:cs="宋体"/>
          <w:color w:val="333333"/>
          <w:kern w:val="0"/>
          <w:szCs w:val="21"/>
        </w:rPr>
        <w:t xml:space="preserve"> Hibernate</w:t>
      </w:r>
      <w:r w:rsidRPr="005E1575">
        <w:rPr>
          <w:rFonts w:ascii="Verdana" w:eastAsia="宋体" w:hAnsi="Verdana" w:cs="宋体"/>
          <w:color w:val="333333"/>
          <w:kern w:val="0"/>
          <w:szCs w:val="21"/>
        </w:rPr>
        <w:t>）。</w:t>
      </w:r>
      <w:hyperlink r:id="rId24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Fluent NHibernate</w:t>
      </w:r>
      <w:r w:rsidRPr="005E1575">
        <w:rPr>
          <w:rFonts w:ascii="Verdana" w:eastAsia="宋体" w:hAnsi="Verdana" w:cs="宋体"/>
          <w:color w:val="333333"/>
          <w:kern w:val="0"/>
          <w:szCs w:val="21"/>
        </w:rPr>
        <w:t>：便捷、无需使用</w:t>
      </w:r>
      <w:r w:rsidRPr="005E1575">
        <w:rPr>
          <w:rFonts w:ascii="Verdana" w:eastAsia="宋体" w:hAnsi="Verdana" w:cs="宋体"/>
          <w:color w:val="333333"/>
          <w:kern w:val="0"/>
          <w:szCs w:val="21"/>
        </w:rPr>
        <w:t xml:space="preserve"> XML</w:t>
      </w:r>
      <w:r w:rsidRPr="005E1575">
        <w:rPr>
          <w:rFonts w:ascii="Verdana" w:eastAsia="宋体" w:hAnsi="Verdana" w:cs="宋体"/>
          <w:color w:val="333333"/>
          <w:kern w:val="0"/>
          <w:szCs w:val="21"/>
        </w:rPr>
        <w:t>、编译安全、自动化、基于约定命名的</w:t>
      </w:r>
      <w:r w:rsidRPr="005E1575">
        <w:rPr>
          <w:rFonts w:ascii="Verdana" w:eastAsia="宋体" w:hAnsi="Verdana" w:cs="宋体"/>
          <w:color w:val="333333"/>
          <w:kern w:val="0"/>
          <w:szCs w:val="21"/>
        </w:rPr>
        <w:t xml:space="preserve"> NHibernate </w:t>
      </w:r>
      <w:r w:rsidRPr="005E1575">
        <w:rPr>
          <w:rFonts w:ascii="Verdana" w:eastAsia="宋体" w:hAnsi="Verdana" w:cs="宋体"/>
          <w:color w:val="333333"/>
          <w:kern w:val="0"/>
          <w:szCs w:val="21"/>
        </w:rPr>
        <w:t>映射库。</w:t>
      </w:r>
      <w:hyperlink r:id="rId25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FluentMigrator</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下的便捷的迁移框架。</w:t>
      </w:r>
      <w:hyperlink r:id="rId25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ServiceStack.OrmLite</w:t>
      </w:r>
      <w:r w:rsidRPr="005E1575">
        <w:rPr>
          <w:rFonts w:ascii="Verdana" w:eastAsia="宋体" w:hAnsi="Verdana" w:cs="宋体"/>
          <w:color w:val="333333"/>
          <w:kern w:val="0"/>
          <w:szCs w:val="21"/>
        </w:rPr>
        <w:t>：轻量、简单、快速、基于命名约定的</w:t>
      </w:r>
      <w:r w:rsidRPr="005E1575">
        <w:rPr>
          <w:rFonts w:ascii="Verdana" w:eastAsia="宋体" w:hAnsi="Verdana" w:cs="宋体"/>
          <w:color w:val="333333"/>
          <w:kern w:val="0"/>
          <w:szCs w:val="21"/>
        </w:rPr>
        <w:t xml:space="preserve"> POCO ORM</w:t>
      </w:r>
      <w:r w:rsidRPr="005E1575">
        <w:rPr>
          <w:rFonts w:ascii="Verdana" w:eastAsia="宋体" w:hAnsi="Verdana" w:cs="宋体"/>
          <w:color w:val="333333"/>
          <w:kern w:val="0"/>
          <w:szCs w:val="21"/>
        </w:rPr>
        <w:t>。</w:t>
      </w:r>
      <w:hyperlink r:id="rId25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Massive</w:t>
      </w:r>
      <w:r w:rsidRPr="005E1575">
        <w:rPr>
          <w:rFonts w:ascii="Verdana" w:eastAsia="宋体" w:hAnsi="Verdana" w:cs="宋体"/>
          <w:color w:val="333333"/>
          <w:kern w:val="0"/>
          <w:szCs w:val="21"/>
        </w:rPr>
        <w:t>：小型、令人愉悦的数据访问工具，始终关爱你直到永远。</w:t>
      </w:r>
      <w:hyperlink r:id="rId25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LINQ to DB</w:t>
      </w:r>
      <w:r w:rsidRPr="005E1575">
        <w:rPr>
          <w:rFonts w:ascii="Verdana" w:eastAsia="宋体" w:hAnsi="Verdana" w:cs="宋体"/>
          <w:color w:val="333333"/>
          <w:kern w:val="0"/>
          <w:szCs w:val="21"/>
        </w:rPr>
        <w:t>：最快的</w:t>
      </w:r>
      <w:r w:rsidRPr="005E1575">
        <w:rPr>
          <w:rFonts w:ascii="Verdana" w:eastAsia="宋体" w:hAnsi="Verdana" w:cs="宋体"/>
          <w:color w:val="333333"/>
          <w:kern w:val="0"/>
          <w:szCs w:val="21"/>
        </w:rPr>
        <w:t xml:space="preserve"> LINQ </w:t>
      </w:r>
      <w:r w:rsidRPr="005E1575">
        <w:rPr>
          <w:rFonts w:ascii="Verdana" w:eastAsia="宋体" w:hAnsi="Verdana" w:cs="宋体"/>
          <w:color w:val="333333"/>
          <w:kern w:val="0"/>
          <w:szCs w:val="21"/>
        </w:rPr>
        <w:t>数据库访问库，简单、轻量、快速、类型安全，在你的对象（</w:t>
      </w:r>
      <w:r w:rsidRPr="005E1575">
        <w:rPr>
          <w:rFonts w:ascii="Verdana" w:eastAsia="宋体" w:hAnsi="Verdana" w:cs="宋体"/>
          <w:color w:val="333333"/>
          <w:kern w:val="0"/>
          <w:szCs w:val="21"/>
        </w:rPr>
        <w:t>POCO</w:t>
      </w:r>
      <w:r w:rsidRPr="005E1575">
        <w:rPr>
          <w:rFonts w:ascii="Verdana" w:eastAsia="宋体" w:hAnsi="Verdana" w:cs="宋体"/>
          <w:color w:val="333333"/>
          <w:kern w:val="0"/>
          <w:szCs w:val="21"/>
        </w:rPr>
        <w:t>）和数据库之间搭建桥梁。</w:t>
      </w:r>
      <w:hyperlink r:id="rId254"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包管理（</w:t>
      </w:r>
      <w:r w:rsidRPr="005E1575">
        <w:rPr>
          <w:rFonts w:ascii="Verdana" w:eastAsia="宋体" w:hAnsi="Verdana" w:cs="宋体"/>
          <w:b/>
          <w:bCs/>
          <w:color w:val="333333"/>
          <w:kern w:val="0"/>
          <w:sz w:val="32"/>
          <w:szCs w:val="32"/>
        </w:rPr>
        <w:t>Package Management</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5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NuGet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包管理器。</w:t>
      </w:r>
      <w:hyperlink r:id="rId25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MyGet</w:t>
      </w:r>
      <w:r w:rsidRPr="005E1575">
        <w:rPr>
          <w:rFonts w:ascii="Verdana" w:eastAsia="宋体" w:hAnsi="Verdana" w:cs="宋体"/>
          <w:color w:val="333333"/>
          <w:kern w:val="0"/>
          <w:szCs w:val="21"/>
        </w:rPr>
        <w:t>：为</w:t>
      </w:r>
      <w:r w:rsidRPr="005E1575">
        <w:rPr>
          <w:rFonts w:ascii="Verdana" w:eastAsia="宋体" w:hAnsi="Verdana" w:cs="宋体"/>
          <w:color w:val="333333"/>
          <w:kern w:val="0"/>
          <w:szCs w:val="21"/>
        </w:rPr>
        <w:t xml:space="preserve"> NuGet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NPM</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Bower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VSIX </w:t>
      </w:r>
      <w:r w:rsidRPr="005E1575">
        <w:rPr>
          <w:rFonts w:ascii="Verdana" w:eastAsia="宋体" w:hAnsi="Verdana" w:cs="宋体"/>
          <w:color w:val="333333"/>
          <w:kern w:val="0"/>
          <w:szCs w:val="21"/>
        </w:rPr>
        <w:t>提供程序包仓库宿主，同样提供</w:t>
      </w:r>
      <w:r w:rsidRPr="005E1575">
        <w:rPr>
          <w:rFonts w:ascii="Verdana" w:eastAsia="宋体" w:hAnsi="Verdana" w:cs="宋体"/>
          <w:color w:val="333333"/>
          <w:kern w:val="0"/>
          <w:szCs w:val="21"/>
        </w:rPr>
        <w:t xml:space="preserve"> CI </w:t>
      </w:r>
      <w:r w:rsidRPr="005E1575">
        <w:rPr>
          <w:rFonts w:ascii="Verdana" w:eastAsia="宋体" w:hAnsi="Verdana" w:cs="宋体"/>
          <w:color w:val="333333"/>
          <w:kern w:val="0"/>
          <w:szCs w:val="21"/>
        </w:rPr>
        <w:t>服务。</w:t>
      </w:r>
      <w:r w:rsidRPr="005E1575">
        <w:rPr>
          <w:rFonts w:ascii="Verdana" w:eastAsia="宋体" w:hAnsi="Verdana" w:cs="宋体"/>
          <w:color w:val="333333"/>
          <w:kern w:val="0"/>
          <w:szCs w:val="21"/>
        </w:rPr>
        <w:t> </w:t>
      </w:r>
      <w:hyperlink r:id="rId256" w:history="1">
        <w:r w:rsidRPr="005E1575">
          <w:rPr>
            <w:rFonts w:ascii="Verdana" w:eastAsia="宋体" w:hAnsi="Verdana" w:cs="宋体"/>
            <w:b/>
            <w:bCs/>
            <w:color w:val="000000"/>
            <w:kern w:val="0"/>
            <w:szCs w:val="21"/>
          </w:rPr>
          <w:t>开源软件免费</w:t>
        </w:r>
      </w:hyperlink>
      <w:r w:rsidRPr="005E1575">
        <w:rPr>
          <w:rFonts w:ascii="Verdana" w:eastAsia="宋体" w:hAnsi="Verdana" w:cs="宋体"/>
          <w:color w:val="333333"/>
          <w:kern w:val="0"/>
          <w:szCs w:val="21"/>
        </w:rPr>
        <w:t> </w:t>
      </w:r>
      <w:r w:rsidRPr="005E1575">
        <w:rPr>
          <w:rFonts w:ascii="Verdana" w:eastAsia="宋体" w:hAnsi="Verdana" w:cs="宋体"/>
          <w:b/>
          <w:bCs/>
          <w:color w:val="333333"/>
          <w:kern w:val="0"/>
          <w:szCs w:val="21"/>
        </w:rPr>
        <w:t>[$]</w:t>
      </w:r>
      <w:r w:rsidRPr="005E1575">
        <w:rPr>
          <w:rFonts w:ascii="Verdana" w:eastAsia="宋体" w:hAnsi="Verdana" w:cs="宋体"/>
          <w:color w:val="333333"/>
          <w:kern w:val="0"/>
          <w:szCs w:val="21"/>
        </w:rPr>
        <w:t> </w:t>
      </w:r>
      <w:hyperlink r:id="rId25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Paket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的一个包依赖管理器，支持</w:t>
      </w:r>
      <w:r w:rsidRPr="005E1575">
        <w:rPr>
          <w:rFonts w:ascii="Verdana" w:eastAsia="宋体" w:hAnsi="Verdana" w:cs="宋体"/>
          <w:color w:val="333333"/>
          <w:kern w:val="0"/>
          <w:szCs w:val="21"/>
        </w:rPr>
        <w:t xml:space="preserve"> NuGet </w:t>
      </w:r>
      <w:r w:rsidRPr="005E1575">
        <w:rPr>
          <w:rFonts w:ascii="Verdana" w:eastAsia="宋体" w:hAnsi="Verdana" w:cs="宋体"/>
          <w:color w:val="333333"/>
          <w:kern w:val="0"/>
          <w:szCs w:val="21"/>
        </w:rPr>
        <w:t>包和</w:t>
      </w:r>
      <w:r w:rsidRPr="005E1575">
        <w:rPr>
          <w:rFonts w:ascii="Verdana" w:eastAsia="宋体" w:hAnsi="Verdana" w:cs="宋体"/>
          <w:color w:val="333333"/>
          <w:kern w:val="0"/>
          <w:szCs w:val="21"/>
        </w:rPr>
        <w:t xml:space="preserve"> GitHub </w:t>
      </w:r>
      <w:r w:rsidRPr="005E1575">
        <w:rPr>
          <w:rFonts w:ascii="Verdana" w:eastAsia="宋体" w:hAnsi="Verdana" w:cs="宋体"/>
          <w:color w:val="333333"/>
          <w:kern w:val="0"/>
          <w:szCs w:val="21"/>
        </w:rPr>
        <w:t>仓库。</w:t>
      </w:r>
      <w:r w:rsidRPr="005E1575">
        <w:rPr>
          <w:rFonts w:ascii="Verdana" w:eastAsia="宋体" w:hAnsi="Verdana" w:cs="宋体"/>
          <w:color w:val="333333"/>
          <w:kern w:val="0"/>
          <w:szCs w:val="21"/>
        </w:rPr>
        <w:t> </w:t>
      </w:r>
      <w:hyperlink r:id="rId258" w:history="1">
        <w:r w:rsidRPr="005E1575">
          <w:rPr>
            <w:rFonts w:ascii="Verdana" w:eastAsia="宋体" w:hAnsi="Verdana" w:cs="宋体"/>
            <w:color w:val="000000"/>
            <w:kern w:val="0"/>
            <w:szCs w:val="21"/>
          </w:rPr>
          <w:t>官网</w:t>
        </w:r>
      </w:hyperlink>
      <w:r w:rsidRPr="005E1575">
        <w:rPr>
          <w:rFonts w:ascii="Verdana" w:eastAsia="宋体" w:hAnsi="Verdana" w:cs="宋体"/>
          <w:color w:val="333333"/>
          <w:kern w:val="0"/>
          <w:szCs w:val="21"/>
        </w:rPr>
        <w:t> </w:t>
      </w:r>
      <w:hyperlink r:id="rId259" w:history="1">
        <w:r w:rsidRPr="005E1575">
          <w:rPr>
            <w:rFonts w:ascii="Verdana" w:eastAsia="宋体" w:hAnsi="Verdana" w:cs="宋体"/>
            <w:color w:val="000000"/>
            <w:kern w:val="0"/>
            <w:szCs w:val="21"/>
          </w:rPr>
          <w:t>Github</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PDF</w:t>
      </w:r>
    </w:p>
    <w:p w:rsidR="005E1575" w:rsidRPr="005E1575" w:rsidRDefault="005E1575" w:rsidP="005E1575">
      <w:pPr>
        <w:widowControl/>
        <w:numPr>
          <w:ilvl w:val="0"/>
          <w:numId w:val="5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ITextSharp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iText </w:t>
      </w:r>
      <w:r w:rsidRPr="005E1575">
        <w:rPr>
          <w:rFonts w:ascii="Verdana" w:eastAsia="宋体" w:hAnsi="Verdana" w:cs="宋体"/>
          <w:color w:val="333333"/>
          <w:kern w:val="0"/>
          <w:szCs w:val="21"/>
        </w:rPr>
        <w:t>是一个</w:t>
      </w:r>
      <w:r w:rsidRPr="005E1575">
        <w:rPr>
          <w:rFonts w:ascii="Verdana" w:eastAsia="宋体" w:hAnsi="Verdana" w:cs="宋体"/>
          <w:color w:val="333333"/>
          <w:kern w:val="0"/>
          <w:szCs w:val="21"/>
        </w:rPr>
        <w:t>PDF</w:t>
      </w:r>
      <w:r w:rsidRPr="005E1575">
        <w:rPr>
          <w:rFonts w:ascii="Verdana" w:eastAsia="宋体" w:hAnsi="Verdana" w:cs="宋体"/>
          <w:color w:val="333333"/>
          <w:kern w:val="0"/>
          <w:szCs w:val="21"/>
        </w:rPr>
        <w:t>库，用于创建、修改、检查和维护</w:t>
      </w:r>
      <w:r w:rsidRPr="005E1575">
        <w:rPr>
          <w:rFonts w:ascii="Verdana" w:eastAsia="宋体" w:hAnsi="Verdana" w:cs="宋体"/>
          <w:color w:val="333333"/>
          <w:kern w:val="0"/>
          <w:szCs w:val="21"/>
        </w:rPr>
        <w:t xml:space="preserve"> Portable Document Format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PDF</w:t>
      </w:r>
      <w:r w:rsidRPr="005E1575">
        <w:rPr>
          <w:rFonts w:ascii="Verdana" w:eastAsia="宋体" w:hAnsi="Verdana" w:cs="宋体"/>
          <w:color w:val="333333"/>
          <w:kern w:val="0"/>
          <w:szCs w:val="21"/>
        </w:rPr>
        <w:t>）格式的文档</w:t>
      </w:r>
      <w:r w:rsidRPr="005E1575">
        <w:rPr>
          <w:rFonts w:ascii="Verdana" w:eastAsia="宋体" w:hAnsi="Verdana" w:cs="宋体"/>
          <w:color w:val="333333"/>
          <w:kern w:val="0"/>
          <w:szCs w:val="21"/>
        </w:rPr>
        <w:t> </w:t>
      </w:r>
      <w:r w:rsidRPr="005E1575">
        <w:rPr>
          <w:rFonts w:ascii="Verdana" w:eastAsia="宋体" w:hAnsi="Verdana" w:cs="宋体"/>
          <w:b/>
          <w:bCs/>
          <w:color w:val="333333"/>
          <w:kern w:val="0"/>
          <w:szCs w:val="21"/>
        </w:rPr>
        <w:t>[$]</w:t>
      </w:r>
      <w:r w:rsidRPr="005E1575">
        <w:rPr>
          <w:rFonts w:ascii="Verdana" w:eastAsia="宋体" w:hAnsi="Verdana" w:cs="宋体"/>
          <w:color w:val="333333"/>
          <w:kern w:val="0"/>
          <w:szCs w:val="21"/>
        </w:rPr>
        <w:t> </w:t>
      </w:r>
      <w:r w:rsidRPr="005E1575">
        <w:rPr>
          <w:rFonts w:ascii="Verdana" w:eastAsia="宋体" w:hAnsi="Verdana" w:cs="宋体"/>
          <w:b/>
          <w:bCs/>
          <w:color w:val="333333"/>
          <w:kern w:val="0"/>
          <w:szCs w:val="21"/>
        </w:rPr>
        <w:t>开源软件免费</w:t>
      </w:r>
      <w:r w:rsidRPr="005E1575">
        <w:rPr>
          <w:rFonts w:ascii="Verdana" w:eastAsia="宋体" w:hAnsi="Verdana" w:cs="宋体"/>
          <w:color w:val="333333"/>
          <w:kern w:val="0"/>
          <w:szCs w:val="21"/>
        </w:rPr>
        <w:t> </w:t>
      </w:r>
      <w:hyperlink r:id="rId260"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Profiler</w:t>
      </w:r>
    </w:p>
    <w:p w:rsidR="005E1575" w:rsidRPr="005E1575" w:rsidRDefault="005E1575" w:rsidP="005E1575">
      <w:pPr>
        <w:widowControl/>
        <w:numPr>
          <w:ilvl w:val="0"/>
          <w:numId w:val="5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MiniProfiler</w:t>
      </w:r>
      <w:r w:rsidRPr="005E1575">
        <w:rPr>
          <w:rFonts w:ascii="Verdana" w:eastAsia="宋体" w:hAnsi="Verdana" w:cs="宋体"/>
          <w:color w:val="333333"/>
          <w:kern w:val="0"/>
          <w:szCs w:val="21"/>
        </w:rPr>
        <w:t>：一个简单但有效的小型</w:t>
      </w:r>
      <w:r w:rsidRPr="005E1575">
        <w:rPr>
          <w:rFonts w:ascii="Verdana" w:eastAsia="宋体" w:hAnsi="Verdana" w:cs="宋体"/>
          <w:color w:val="333333"/>
          <w:kern w:val="0"/>
          <w:szCs w:val="21"/>
        </w:rPr>
        <w:t xml:space="preserve"> profiler</w:t>
      </w:r>
      <w:r w:rsidRPr="005E1575">
        <w:rPr>
          <w:rFonts w:ascii="Verdana" w:eastAsia="宋体" w:hAnsi="Verdana" w:cs="宋体"/>
          <w:color w:val="333333"/>
          <w:kern w:val="0"/>
          <w:szCs w:val="21"/>
        </w:rPr>
        <w:t>，用于</w:t>
      </w:r>
      <w:r w:rsidRPr="005E1575">
        <w:rPr>
          <w:rFonts w:ascii="Verdana" w:eastAsia="宋体" w:hAnsi="Verdana" w:cs="宋体"/>
          <w:color w:val="333333"/>
          <w:kern w:val="0"/>
          <w:szCs w:val="21"/>
        </w:rPr>
        <w:t xml:space="preserve"> ASP.NET </w:t>
      </w:r>
      <w:r w:rsidRPr="005E1575">
        <w:rPr>
          <w:rFonts w:ascii="Verdana" w:eastAsia="宋体" w:hAnsi="Verdana" w:cs="宋体"/>
          <w:color w:val="333333"/>
          <w:kern w:val="0"/>
          <w:szCs w:val="21"/>
        </w:rPr>
        <w:t>网站。</w:t>
      </w:r>
      <w:hyperlink r:id="rId26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Glimpse</w:t>
      </w:r>
      <w:r w:rsidRPr="005E1575">
        <w:rPr>
          <w:rFonts w:ascii="Verdana" w:eastAsia="宋体" w:hAnsi="Verdana" w:cs="宋体"/>
          <w:color w:val="333333"/>
          <w:kern w:val="0"/>
          <w:szCs w:val="21"/>
        </w:rPr>
        <w:t>：开源</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诊断平台。</w:t>
      </w:r>
      <w:hyperlink r:id="rId262"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推送通知（</w:t>
      </w:r>
      <w:r w:rsidRPr="005E1575">
        <w:rPr>
          <w:rFonts w:ascii="Verdana" w:eastAsia="宋体" w:hAnsi="Verdana" w:cs="宋体"/>
          <w:b/>
          <w:bCs/>
          <w:color w:val="333333"/>
          <w:kern w:val="0"/>
          <w:sz w:val="32"/>
          <w:szCs w:val="32"/>
        </w:rPr>
        <w:t>Push Notifications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5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PushSharp</w:t>
      </w:r>
      <w:r w:rsidRPr="005E1575">
        <w:rPr>
          <w:rFonts w:ascii="Verdana" w:eastAsia="宋体" w:hAnsi="Verdana" w:cs="宋体"/>
          <w:color w:val="333333"/>
          <w:kern w:val="0"/>
          <w:szCs w:val="21"/>
        </w:rPr>
        <w:t>：服务器端的推送通知类库，支持</w:t>
      </w:r>
      <w:r w:rsidRPr="005E1575">
        <w:rPr>
          <w:rFonts w:ascii="Verdana" w:eastAsia="宋体" w:hAnsi="Verdana" w:cs="宋体"/>
          <w:color w:val="333333"/>
          <w:kern w:val="0"/>
          <w:szCs w:val="21"/>
        </w:rPr>
        <w:t xml:space="preserve"> iOS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OSX</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Android</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Chrome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Windows Phone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Windows 8</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Backberry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Amazon </w:t>
      </w:r>
      <w:r w:rsidRPr="005E1575">
        <w:rPr>
          <w:rFonts w:ascii="Verdana" w:eastAsia="宋体" w:hAnsi="Verdana" w:cs="宋体"/>
          <w:color w:val="333333"/>
          <w:kern w:val="0"/>
          <w:szCs w:val="21"/>
        </w:rPr>
        <w:t>设备。</w:t>
      </w:r>
      <w:hyperlink r:id="rId263"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队列（</w:t>
      </w:r>
      <w:r w:rsidRPr="005E1575">
        <w:rPr>
          <w:rFonts w:ascii="Verdana" w:eastAsia="宋体" w:hAnsi="Verdana" w:cs="宋体"/>
          <w:b/>
          <w:bCs/>
          <w:color w:val="333333"/>
          <w:kern w:val="0"/>
          <w:sz w:val="32"/>
          <w:szCs w:val="32"/>
        </w:rPr>
        <w:t>Queue</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5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NServiceBus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平台下最流行的服务总线。</w:t>
      </w:r>
      <w:hyperlink r:id="rId26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RabbitMQ.NET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AMQP </w:t>
      </w:r>
      <w:r w:rsidRPr="005E1575">
        <w:rPr>
          <w:rFonts w:ascii="Verdana" w:eastAsia="宋体" w:hAnsi="Verdana" w:cs="宋体"/>
          <w:color w:val="333333"/>
          <w:kern w:val="0"/>
          <w:szCs w:val="21"/>
        </w:rPr>
        <w:t>客户端的</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实现，通过</w:t>
      </w:r>
      <w:r w:rsidRPr="005E1575">
        <w:rPr>
          <w:rFonts w:ascii="Verdana" w:eastAsia="宋体" w:hAnsi="Verdana" w:cs="宋体"/>
          <w:color w:val="333333"/>
          <w:kern w:val="0"/>
          <w:szCs w:val="21"/>
        </w:rPr>
        <w:t xml:space="preserve"> WCF </w:t>
      </w:r>
      <w:r w:rsidRPr="005E1575">
        <w:rPr>
          <w:rFonts w:ascii="Verdana" w:eastAsia="宋体" w:hAnsi="Verdana" w:cs="宋体"/>
          <w:color w:val="333333"/>
          <w:kern w:val="0"/>
          <w:szCs w:val="21"/>
        </w:rPr>
        <w:t>绑定到已有的</w:t>
      </w:r>
      <w:r w:rsidRPr="005E1575">
        <w:rPr>
          <w:rFonts w:ascii="Verdana" w:eastAsia="宋体" w:hAnsi="Verdana" w:cs="宋体"/>
          <w:color w:val="333333"/>
          <w:kern w:val="0"/>
          <w:szCs w:val="21"/>
        </w:rPr>
        <w:t xml:space="preserve"> AMQP </w:t>
      </w:r>
      <w:r w:rsidRPr="005E1575">
        <w:rPr>
          <w:rFonts w:ascii="Verdana" w:eastAsia="宋体" w:hAnsi="Verdana" w:cs="宋体"/>
          <w:color w:val="333333"/>
          <w:kern w:val="0"/>
          <w:szCs w:val="21"/>
        </w:rPr>
        <w:t>服务。</w:t>
      </w:r>
      <w:hyperlink r:id="rId26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NetMQ</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NetMQ </w:t>
      </w:r>
      <w:r w:rsidRPr="005E1575">
        <w:rPr>
          <w:rFonts w:ascii="Verdana" w:eastAsia="宋体" w:hAnsi="Verdana" w:cs="宋体"/>
          <w:color w:val="333333"/>
          <w:kern w:val="0"/>
          <w:szCs w:val="21"/>
        </w:rPr>
        <w:t>是</w:t>
      </w:r>
      <w:r w:rsidRPr="005E1575">
        <w:rPr>
          <w:rFonts w:ascii="Verdana" w:eastAsia="宋体" w:hAnsi="Verdana" w:cs="宋体"/>
          <w:color w:val="333333"/>
          <w:kern w:val="0"/>
          <w:szCs w:val="21"/>
        </w:rPr>
        <w:t xml:space="preserve"> ZeroMQ </w:t>
      </w:r>
      <w:r w:rsidRPr="005E1575">
        <w:rPr>
          <w:rFonts w:ascii="Verdana" w:eastAsia="宋体" w:hAnsi="Verdana" w:cs="宋体"/>
          <w:color w:val="333333"/>
          <w:kern w:val="0"/>
          <w:szCs w:val="21"/>
        </w:rPr>
        <w:t>纯</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移植版本。</w:t>
      </w:r>
      <w:hyperlink r:id="rId26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MassTransit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MassTransit </w:t>
      </w:r>
      <w:r w:rsidRPr="005E1575">
        <w:rPr>
          <w:rFonts w:ascii="Verdana" w:eastAsia="宋体" w:hAnsi="Verdana" w:cs="宋体"/>
          <w:color w:val="333333"/>
          <w:kern w:val="0"/>
          <w:szCs w:val="21"/>
        </w:rPr>
        <w:t>是一个精简服务总线（</w:t>
      </w:r>
      <w:r w:rsidRPr="005E1575">
        <w:rPr>
          <w:rFonts w:ascii="Verdana" w:eastAsia="宋体" w:hAnsi="Verdana" w:cs="宋体"/>
          <w:color w:val="333333"/>
          <w:kern w:val="0"/>
          <w:szCs w:val="21"/>
        </w:rPr>
        <w:t>lean service bus</w:t>
      </w:r>
      <w:r w:rsidRPr="005E1575">
        <w:rPr>
          <w:rFonts w:ascii="Verdana" w:eastAsia="宋体" w:hAnsi="Verdana" w:cs="宋体"/>
          <w:color w:val="333333"/>
          <w:kern w:val="0"/>
          <w:szCs w:val="21"/>
        </w:rPr>
        <w:t>）的实现，使用</w:t>
      </w:r>
      <w:r w:rsidRPr="005E1575">
        <w:rPr>
          <w:rFonts w:ascii="Verdana" w:eastAsia="宋体" w:hAnsi="Verdana" w:cs="宋体"/>
          <w:color w:val="333333"/>
          <w:kern w:val="0"/>
          <w:szCs w:val="21"/>
        </w:rPr>
        <w:t xml:space="preserve"> .NET Framework </w:t>
      </w:r>
      <w:r w:rsidRPr="005E1575">
        <w:rPr>
          <w:rFonts w:ascii="Verdana" w:eastAsia="宋体" w:hAnsi="Verdana" w:cs="宋体"/>
          <w:color w:val="333333"/>
          <w:kern w:val="0"/>
          <w:szCs w:val="21"/>
        </w:rPr>
        <w:t>来构建松耦合应用程序。</w:t>
      </w:r>
      <w:hyperlink r:id="rId26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Rebus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Rebus </w:t>
      </w:r>
      <w:r w:rsidRPr="005E1575">
        <w:rPr>
          <w:rFonts w:ascii="Verdana" w:eastAsia="宋体" w:hAnsi="Verdana" w:cs="宋体"/>
          <w:color w:val="333333"/>
          <w:kern w:val="0"/>
          <w:szCs w:val="21"/>
        </w:rPr>
        <w:t>是一个</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平台的精简服务总线和</w:t>
      </w:r>
      <w:r w:rsidRPr="005E1575">
        <w:rPr>
          <w:rFonts w:ascii="Verdana" w:eastAsia="宋体" w:hAnsi="Verdana" w:cs="宋体"/>
          <w:color w:val="333333"/>
          <w:kern w:val="0"/>
          <w:szCs w:val="21"/>
        </w:rPr>
        <w:t xml:space="preserve"> NServiceBus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MassTransit</w:t>
      </w:r>
      <w:r w:rsidRPr="005E1575">
        <w:rPr>
          <w:rFonts w:ascii="Verdana" w:eastAsia="宋体" w:hAnsi="Verdana" w:cs="宋体"/>
          <w:color w:val="333333"/>
          <w:kern w:val="0"/>
          <w:szCs w:val="21"/>
        </w:rPr>
        <w:t>类似，只不过更加精简。</w:t>
      </w:r>
      <w:hyperlink r:id="rId26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EasyNetQ</w:t>
      </w:r>
      <w:r w:rsidRPr="005E1575">
        <w:rPr>
          <w:rFonts w:ascii="Verdana" w:eastAsia="宋体" w:hAnsi="Verdana" w:cs="宋体"/>
          <w:color w:val="333333"/>
          <w:kern w:val="0"/>
          <w:szCs w:val="21"/>
        </w:rPr>
        <w:t>：易于使用的</w:t>
      </w:r>
      <w:r w:rsidRPr="005E1575">
        <w:rPr>
          <w:rFonts w:ascii="Verdana" w:eastAsia="宋体" w:hAnsi="Verdana" w:cs="宋体"/>
          <w:color w:val="333333"/>
          <w:kern w:val="0"/>
          <w:szCs w:val="21"/>
        </w:rPr>
        <w:t xml:space="preserve"> RabbitMQ .NET API</w:t>
      </w:r>
      <w:r w:rsidRPr="005E1575">
        <w:rPr>
          <w:rFonts w:ascii="Verdana" w:eastAsia="宋体" w:hAnsi="Verdana" w:cs="宋体"/>
          <w:color w:val="333333"/>
          <w:kern w:val="0"/>
          <w:szCs w:val="21"/>
        </w:rPr>
        <w:t>。</w:t>
      </w:r>
      <w:hyperlink r:id="rId26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Warewolf ESB</w:t>
      </w:r>
      <w:r w:rsidRPr="005E1575">
        <w:rPr>
          <w:rFonts w:ascii="Verdana" w:eastAsia="宋体" w:hAnsi="Verdana" w:cs="宋体"/>
          <w:color w:val="333333"/>
          <w:kern w:val="0"/>
          <w:szCs w:val="21"/>
        </w:rPr>
        <w:t>：易于使用的服务总线和微服务平台，可以在一个可视化</w:t>
      </w:r>
      <w:r w:rsidRPr="005E1575">
        <w:rPr>
          <w:rFonts w:ascii="Verdana" w:eastAsia="宋体" w:hAnsi="Verdana" w:cs="宋体"/>
          <w:color w:val="333333"/>
          <w:kern w:val="0"/>
          <w:szCs w:val="21"/>
        </w:rPr>
        <w:t xml:space="preserve"> IDE </w:t>
      </w:r>
      <w:r w:rsidRPr="005E1575">
        <w:rPr>
          <w:rFonts w:ascii="Verdana" w:eastAsia="宋体" w:hAnsi="Verdana" w:cs="宋体"/>
          <w:color w:val="333333"/>
          <w:kern w:val="0"/>
          <w:szCs w:val="21"/>
        </w:rPr>
        <w:t>中便捷的创建应用和服务。</w:t>
      </w:r>
      <w:hyperlink r:id="rId270"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响应式编程（</w:t>
      </w:r>
      <w:r w:rsidRPr="005E1575">
        <w:rPr>
          <w:rFonts w:ascii="Verdana" w:eastAsia="宋体" w:hAnsi="Verdana" w:cs="宋体"/>
          <w:b/>
          <w:bCs/>
          <w:color w:val="333333"/>
          <w:kern w:val="0"/>
          <w:sz w:val="32"/>
          <w:szCs w:val="32"/>
        </w:rPr>
        <w:t>Reactive Programming</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5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Rx.NET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Reactive Extensions </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Rx</w:t>
      </w:r>
      <w:r w:rsidRPr="005E1575">
        <w:rPr>
          <w:rFonts w:ascii="Verdana" w:eastAsia="宋体" w:hAnsi="Verdana" w:cs="宋体"/>
          <w:color w:val="333333"/>
          <w:kern w:val="0"/>
          <w:szCs w:val="21"/>
        </w:rPr>
        <w:t>）库使用观察者序列（</w:t>
      </w:r>
      <w:r w:rsidRPr="005E1575">
        <w:rPr>
          <w:rFonts w:ascii="Verdana" w:eastAsia="宋体" w:hAnsi="Verdana" w:cs="宋体"/>
          <w:color w:val="333333"/>
          <w:kern w:val="0"/>
          <w:szCs w:val="21"/>
        </w:rPr>
        <w:t>observable sequences</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LINQ </w:t>
      </w:r>
      <w:r w:rsidRPr="005E1575">
        <w:rPr>
          <w:rFonts w:ascii="Verdana" w:eastAsia="宋体" w:hAnsi="Verdana" w:cs="宋体"/>
          <w:color w:val="333333"/>
          <w:kern w:val="0"/>
          <w:szCs w:val="21"/>
        </w:rPr>
        <w:t>风格的查询操作，来进行异步和基于事件的程序开发。</w:t>
      </w:r>
      <w:hyperlink r:id="rId27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5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Dynamic Data</w:t>
      </w:r>
      <w:r w:rsidRPr="005E1575">
        <w:rPr>
          <w:rFonts w:ascii="Verdana" w:eastAsia="宋体" w:hAnsi="Verdana" w:cs="宋体"/>
          <w:color w:val="333333"/>
          <w:kern w:val="0"/>
          <w:szCs w:val="21"/>
        </w:rPr>
        <w:t>：用于集合的响应式编程框架。</w:t>
      </w:r>
      <w:hyperlink r:id="rId272"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计划调度（</w:t>
      </w:r>
      <w:r w:rsidRPr="005E1575">
        <w:rPr>
          <w:rFonts w:ascii="Verdana" w:eastAsia="宋体" w:hAnsi="Verdana" w:cs="宋体"/>
          <w:b/>
          <w:bCs/>
          <w:color w:val="333333"/>
          <w:kern w:val="0"/>
          <w:sz w:val="32"/>
          <w:szCs w:val="32"/>
        </w:rPr>
        <w:t>Scheduling</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6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QuartzNet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Quartz </w:t>
      </w:r>
      <w:r w:rsidRPr="005E1575">
        <w:rPr>
          <w:rFonts w:ascii="Verdana" w:eastAsia="宋体" w:hAnsi="Verdana" w:cs="宋体"/>
          <w:color w:val="333333"/>
          <w:kern w:val="0"/>
          <w:szCs w:val="21"/>
        </w:rPr>
        <w:t>是</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平台的企业级调度器。</w:t>
      </w:r>
      <w:hyperlink r:id="rId27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Hangfire</w:t>
      </w:r>
      <w:r w:rsidRPr="005E1575">
        <w:rPr>
          <w:rFonts w:ascii="Verdana" w:eastAsia="宋体" w:hAnsi="Verdana" w:cs="宋体"/>
          <w:color w:val="333333"/>
          <w:kern w:val="0"/>
          <w:szCs w:val="21"/>
        </w:rPr>
        <w:t>：在</w:t>
      </w:r>
      <w:r w:rsidRPr="005E1575">
        <w:rPr>
          <w:rFonts w:ascii="Verdana" w:eastAsia="宋体" w:hAnsi="Verdana" w:cs="宋体"/>
          <w:color w:val="333333"/>
          <w:kern w:val="0"/>
          <w:szCs w:val="21"/>
        </w:rPr>
        <w:t xml:space="preserve"> ASP.NET </w:t>
      </w:r>
      <w:r w:rsidRPr="005E1575">
        <w:rPr>
          <w:rFonts w:ascii="Verdana" w:eastAsia="宋体" w:hAnsi="Verdana" w:cs="宋体"/>
          <w:color w:val="333333"/>
          <w:kern w:val="0"/>
          <w:szCs w:val="21"/>
        </w:rPr>
        <w:t>应用中，超简单地实现自主引导（</w:t>
      </w:r>
      <w:r w:rsidRPr="005E1575">
        <w:rPr>
          <w:rFonts w:ascii="Verdana" w:eastAsia="宋体" w:hAnsi="Verdana" w:cs="宋体"/>
          <w:color w:val="333333"/>
          <w:kern w:val="0"/>
          <w:szCs w:val="21"/>
        </w:rPr>
        <w:t>fire-and-forget</w:t>
      </w:r>
      <w:r w:rsidRPr="005E1575">
        <w:rPr>
          <w:rFonts w:ascii="Verdana" w:eastAsia="宋体" w:hAnsi="Verdana" w:cs="宋体"/>
          <w:color w:val="333333"/>
          <w:kern w:val="0"/>
          <w:szCs w:val="21"/>
        </w:rPr>
        <w:t>）、延迟和周期重复任务。高级版需要收费。</w:t>
      </w:r>
      <w:hyperlink r:id="rId27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Azure WebJobs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Azure WebJobs </w:t>
      </w:r>
      <w:r w:rsidRPr="005E1575">
        <w:rPr>
          <w:rFonts w:ascii="Verdana" w:eastAsia="宋体" w:hAnsi="Verdana" w:cs="宋体"/>
          <w:color w:val="333333"/>
          <w:kern w:val="0"/>
          <w:szCs w:val="21"/>
        </w:rPr>
        <w:t>是</w:t>
      </w:r>
      <w:r w:rsidRPr="005E1575">
        <w:rPr>
          <w:rFonts w:ascii="Verdana" w:eastAsia="宋体" w:hAnsi="Verdana" w:cs="宋体"/>
          <w:color w:val="333333"/>
          <w:kern w:val="0"/>
          <w:szCs w:val="21"/>
        </w:rPr>
        <w:t>Azure</w:t>
      </w:r>
      <w:r w:rsidRPr="005E1575">
        <w:rPr>
          <w:rFonts w:ascii="Verdana" w:eastAsia="宋体" w:hAnsi="Verdana" w:cs="宋体"/>
          <w:color w:val="333333"/>
          <w:kern w:val="0"/>
          <w:szCs w:val="21"/>
        </w:rPr>
        <w:t>中</w:t>
      </w:r>
      <w:r w:rsidRPr="005E1575">
        <w:rPr>
          <w:rFonts w:ascii="Verdana" w:eastAsia="宋体" w:hAnsi="Verdana" w:cs="宋体"/>
          <w:color w:val="333333"/>
          <w:kern w:val="0"/>
          <w:szCs w:val="21"/>
        </w:rPr>
        <w:t>App Services</w:t>
      </w:r>
      <w:r w:rsidRPr="005E1575">
        <w:rPr>
          <w:rFonts w:ascii="Verdana" w:eastAsia="宋体" w:hAnsi="Verdana" w:cs="宋体"/>
          <w:color w:val="333333"/>
          <w:kern w:val="0"/>
          <w:szCs w:val="21"/>
        </w:rPr>
        <w:t>一个附属服务，为</w:t>
      </w:r>
      <w:r w:rsidRPr="005E1575">
        <w:rPr>
          <w:rFonts w:ascii="Verdana" w:eastAsia="宋体" w:hAnsi="Verdana" w:cs="宋体"/>
          <w:color w:val="333333"/>
          <w:kern w:val="0"/>
          <w:szCs w:val="21"/>
        </w:rPr>
        <w:t>Azure</w:t>
      </w:r>
      <w:r w:rsidRPr="005E1575">
        <w:rPr>
          <w:rFonts w:ascii="Verdana" w:eastAsia="宋体" w:hAnsi="Verdana" w:cs="宋体"/>
          <w:color w:val="333333"/>
          <w:kern w:val="0"/>
          <w:szCs w:val="21"/>
        </w:rPr>
        <w:t>中运行的</w:t>
      </w:r>
      <w:r w:rsidRPr="005E1575">
        <w:rPr>
          <w:rFonts w:ascii="Verdana" w:eastAsia="宋体" w:hAnsi="Verdana" w:cs="宋体"/>
          <w:color w:val="333333"/>
          <w:kern w:val="0"/>
          <w:szCs w:val="21"/>
        </w:rPr>
        <w:t>Web App</w:t>
      </w:r>
      <w:r w:rsidRPr="005E1575">
        <w:rPr>
          <w:rFonts w:ascii="Verdana" w:eastAsia="宋体" w:hAnsi="Verdana" w:cs="宋体"/>
          <w:color w:val="333333"/>
          <w:kern w:val="0"/>
          <w:szCs w:val="21"/>
        </w:rPr>
        <w:t>提供后台运行环境（支持多种语言编写</w:t>
      </w:r>
      <w:r w:rsidRPr="005E1575">
        <w:rPr>
          <w:rFonts w:ascii="Verdana" w:eastAsia="宋体" w:hAnsi="Verdana" w:cs="宋体"/>
          <w:color w:val="333333"/>
          <w:kern w:val="0"/>
          <w:szCs w:val="21"/>
        </w:rPr>
        <w:t>Job</w:t>
      </w:r>
      <w:r w:rsidRPr="005E1575">
        <w:rPr>
          <w:rFonts w:ascii="Verdana" w:eastAsia="宋体" w:hAnsi="Verdana" w:cs="宋体"/>
          <w:color w:val="333333"/>
          <w:kern w:val="0"/>
          <w:szCs w:val="21"/>
        </w:rPr>
        <w:t>），有</w:t>
      </w:r>
      <w:r w:rsidRPr="005E1575">
        <w:rPr>
          <w:rFonts w:ascii="Verdana" w:eastAsia="宋体" w:hAnsi="Verdana" w:cs="宋体"/>
          <w:color w:val="333333"/>
          <w:kern w:val="0"/>
          <w:szCs w:val="21"/>
        </w:rPr>
        <w:t>.NET</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SDK</w:t>
      </w:r>
      <w:hyperlink r:id="rId275" w:history="1">
        <w:r w:rsidRPr="005E1575">
          <w:rPr>
            <w:rFonts w:ascii="Verdana" w:eastAsia="宋体" w:hAnsi="Verdana" w:cs="宋体"/>
            <w:color w:val="000000"/>
            <w:kern w:val="0"/>
            <w:szCs w:val="21"/>
          </w:rPr>
          <w:t>开源</w:t>
        </w:r>
      </w:hyperlink>
      <w:r w:rsidRPr="005E1575">
        <w:rPr>
          <w:rFonts w:ascii="Verdana" w:eastAsia="宋体" w:hAnsi="Verdana" w:cs="宋体"/>
          <w:color w:val="333333"/>
          <w:kern w:val="0"/>
          <w:szCs w:val="21"/>
        </w:rPr>
        <w:t>，并且可以直接添加扩展</w:t>
      </w:r>
      <w:hyperlink r:id="rId276" w:history="1">
        <w:r w:rsidRPr="005E1575">
          <w:rPr>
            <w:rFonts w:ascii="Verdana" w:eastAsia="宋体" w:hAnsi="Verdana" w:cs="宋体"/>
            <w:color w:val="000000"/>
            <w:kern w:val="0"/>
            <w:szCs w:val="21"/>
          </w:rPr>
          <w:t>也开源</w:t>
        </w:r>
      </w:hyperlink>
      <w:r w:rsidRPr="005E1575">
        <w:rPr>
          <w:rFonts w:ascii="Verdana" w:eastAsia="宋体" w:hAnsi="Verdana" w:cs="宋体"/>
          <w:color w:val="333333"/>
          <w:kern w:val="0"/>
          <w:szCs w:val="21"/>
        </w:rPr>
        <w:t>。</w:t>
      </w:r>
      <w:hyperlink r:id="rId277"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 xml:space="preserve">SDK </w:t>
      </w:r>
      <w:r w:rsidRPr="005E1575">
        <w:rPr>
          <w:rFonts w:ascii="Verdana" w:eastAsia="宋体" w:hAnsi="Verdana" w:cs="宋体"/>
          <w:b/>
          <w:bCs/>
          <w:color w:val="333333"/>
          <w:kern w:val="0"/>
          <w:sz w:val="32"/>
          <w:szCs w:val="32"/>
        </w:rPr>
        <w:t>和</w:t>
      </w:r>
      <w:r w:rsidRPr="005E1575">
        <w:rPr>
          <w:rFonts w:ascii="Verdana" w:eastAsia="宋体" w:hAnsi="Verdana" w:cs="宋体"/>
          <w:b/>
          <w:bCs/>
          <w:color w:val="333333"/>
          <w:kern w:val="0"/>
          <w:sz w:val="32"/>
          <w:szCs w:val="32"/>
        </w:rPr>
        <w:t xml:space="preserve"> API </w:t>
      </w:r>
      <w:r w:rsidRPr="005E1575">
        <w:rPr>
          <w:rFonts w:ascii="Verdana" w:eastAsia="宋体" w:hAnsi="Verdana" w:cs="宋体"/>
          <w:b/>
          <w:bCs/>
          <w:color w:val="333333"/>
          <w:kern w:val="0"/>
          <w:sz w:val="32"/>
          <w:szCs w:val="32"/>
        </w:rPr>
        <w:t>客户端（</w:t>
      </w:r>
      <w:r w:rsidRPr="005E1575">
        <w:rPr>
          <w:rFonts w:ascii="Verdana" w:eastAsia="宋体" w:hAnsi="Verdana" w:cs="宋体"/>
          <w:b/>
          <w:bCs/>
          <w:color w:val="333333"/>
          <w:kern w:val="0"/>
          <w:sz w:val="32"/>
          <w:szCs w:val="32"/>
        </w:rPr>
        <w:t>SDK and API Clients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6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AWS SDK</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AWS SDK for .NET </w:t>
      </w:r>
      <w:r w:rsidRPr="005E1575">
        <w:rPr>
          <w:rFonts w:ascii="Verdana" w:eastAsia="宋体" w:hAnsi="Verdana" w:cs="宋体"/>
          <w:color w:val="333333"/>
          <w:kern w:val="0"/>
          <w:szCs w:val="21"/>
        </w:rPr>
        <w:t>让</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开发者可以便捷地操作</w:t>
      </w:r>
      <w:r w:rsidRPr="005E1575">
        <w:rPr>
          <w:rFonts w:ascii="Verdana" w:eastAsia="宋体" w:hAnsi="Verdana" w:cs="宋体"/>
          <w:color w:val="333333"/>
          <w:kern w:val="0"/>
          <w:szCs w:val="21"/>
        </w:rPr>
        <w:t xml:space="preserve"> Amazon Web Services</w:t>
      </w:r>
      <w:r w:rsidRPr="005E1575">
        <w:rPr>
          <w:rFonts w:ascii="Verdana" w:eastAsia="宋体" w:hAnsi="Verdana" w:cs="宋体"/>
          <w:color w:val="333333"/>
          <w:kern w:val="0"/>
          <w:szCs w:val="21"/>
        </w:rPr>
        <w:t>。</w:t>
      </w:r>
      <w:hyperlink r:id="rId27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Azure PowerShell</w:t>
      </w:r>
      <w:r w:rsidRPr="005E1575">
        <w:rPr>
          <w:rFonts w:ascii="Verdana" w:eastAsia="宋体" w:hAnsi="Verdana" w:cs="宋体"/>
          <w:color w:val="333333"/>
          <w:kern w:val="0"/>
          <w:szCs w:val="21"/>
        </w:rPr>
        <w:t>：一组</w:t>
      </w:r>
      <w:r w:rsidRPr="005E1575">
        <w:rPr>
          <w:rFonts w:ascii="Verdana" w:eastAsia="宋体" w:hAnsi="Verdana" w:cs="宋体"/>
          <w:color w:val="333333"/>
          <w:kern w:val="0"/>
          <w:szCs w:val="21"/>
        </w:rPr>
        <w:t xml:space="preserve"> PowerShell </w:t>
      </w:r>
      <w:r w:rsidRPr="005E1575">
        <w:rPr>
          <w:rFonts w:ascii="Verdana" w:eastAsia="宋体" w:hAnsi="Verdana" w:cs="宋体"/>
          <w:color w:val="333333"/>
          <w:kern w:val="0"/>
          <w:szCs w:val="21"/>
        </w:rPr>
        <w:t>命令行，让开发者和管理员开发、部署和管理</w:t>
      </w:r>
      <w:r w:rsidRPr="005E1575">
        <w:rPr>
          <w:rFonts w:ascii="Verdana" w:eastAsia="宋体" w:hAnsi="Verdana" w:cs="宋体"/>
          <w:color w:val="333333"/>
          <w:kern w:val="0"/>
          <w:szCs w:val="21"/>
        </w:rPr>
        <w:t xml:space="preserve"> Microsoft Azure </w:t>
      </w:r>
      <w:r w:rsidRPr="005E1575">
        <w:rPr>
          <w:rFonts w:ascii="Verdana" w:eastAsia="宋体" w:hAnsi="Verdana" w:cs="宋体"/>
          <w:color w:val="333333"/>
          <w:kern w:val="0"/>
          <w:szCs w:val="21"/>
        </w:rPr>
        <w:t>应用。</w:t>
      </w:r>
      <w:hyperlink r:id="rId27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Octokit.NET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平台下的</w:t>
      </w:r>
      <w:r w:rsidRPr="005E1575">
        <w:rPr>
          <w:rFonts w:ascii="Verdana" w:eastAsia="宋体" w:hAnsi="Verdana" w:cs="宋体"/>
          <w:color w:val="333333"/>
          <w:kern w:val="0"/>
          <w:szCs w:val="21"/>
        </w:rPr>
        <w:t xml:space="preserve"> GitHub API </w:t>
      </w:r>
      <w:r w:rsidRPr="005E1575">
        <w:rPr>
          <w:rFonts w:ascii="Verdana" w:eastAsia="宋体" w:hAnsi="Verdana" w:cs="宋体"/>
          <w:color w:val="333333"/>
          <w:kern w:val="0"/>
          <w:szCs w:val="21"/>
        </w:rPr>
        <w:t>客户端库。</w:t>
      </w:r>
      <w:hyperlink r:id="rId28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DropNet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Dropbox API </w:t>
      </w:r>
      <w:r w:rsidRPr="005E1575">
        <w:rPr>
          <w:rFonts w:ascii="Verdana" w:eastAsia="宋体" w:hAnsi="Verdana" w:cs="宋体"/>
          <w:color w:val="333333"/>
          <w:kern w:val="0"/>
          <w:szCs w:val="21"/>
        </w:rPr>
        <w:t>客户端开发库。</w:t>
      </w:r>
      <w:hyperlink r:id="rId281"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搜索（</w:t>
      </w:r>
      <w:r w:rsidRPr="005E1575">
        <w:rPr>
          <w:rFonts w:ascii="Verdana" w:eastAsia="宋体" w:hAnsi="Verdana" w:cs="宋体"/>
          <w:b/>
          <w:bCs/>
          <w:color w:val="333333"/>
          <w:kern w:val="0"/>
          <w:sz w:val="32"/>
          <w:szCs w:val="32"/>
        </w:rPr>
        <w:t>Search</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6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Elasticsearch .NET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Elasticsearch.Net &amp; NEST</w:t>
      </w:r>
      <w:r w:rsidRPr="005E1575">
        <w:rPr>
          <w:rFonts w:ascii="Verdana" w:eastAsia="宋体" w:hAnsi="Verdana" w:cs="宋体"/>
          <w:color w:val="333333"/>
          <w:kern w:val="0"/>
          <w:szCs w:val="21"/>
        </w:rPr>
        <w:t>。</w:t>
      </w:r>
      <w:hyperlink r:id="rId28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PlainElastic.Net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ElasticSearch </w:t>
      </w:r>
      <w:r w:rsidRPr="005E1575">
        <w:rPr>
          <w:rFonts w:ascii="Verdana" w:eastAsia="宋体" w:hAnsi="Verdana" w:cs="宋体"/>
          <w:color w:val="333333"/>
          <w:kern w:val="0"/>
          <w:szCs w:val="21"/>
        </w:rPr>
        <w:t>的一个简单的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客户端。</w:t>
      </w:r>
      <w:hyperlink r:id="rId28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SolrNet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平台下的</w:t>
      </w:r>
      <w:r w:rsidRPr="005E1575">
        <w:rPr>
          <w:rFonts w:ascii="Verdana" w:eastAsia="宋体" w:hAnsi="Verdana" w:cs="宋体"/>
          <w:color w:val="333333"/>
          <w:kern w:val="0"/>
          <w:szCs w:val="21"/>
        </w:rPr>
        <w:t xml:space="preserve"> Solr </w:t>
      </w:r>
      <w:r w:rsidRPr="005E1575">
        <w:rPr>
          <w:rFonts w:ascii="Verdana" w:eastAsia="宋体" w:hAnsi="Verdana" w:cs="宋体"/>
          <w:color w:val="333333"/>
          <w:kern w:val="0"/>
          <w:szCs w:val="21"/>
        </w:rPr>
        <w:t>客户端。</w:t>
      </w:r>
      <w:hyperlink r:id="rId28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Lucene.net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Lucene.Net </w:t>
      </w:r>
      <w:r w:rsidRPr="005E1575">
        <w:rPr>
          <w:rFonts w:ascii="Verdana" w:eastAsia="宋体" w:hAnsi="Verdana" w:cs="宋体"/>
          <w:color w:val="333333"/>
          <w:kern w:val="0"/>
          <w:szCs w:val="21"/>
        </w:rPr>
        <w:t>是</w:t>
      </w:r>
      <w:r w:rsidRPr="005E1575">
        <w:rPr>
          <w:rFonts w:ascii="Verdana" w:eastAsia="宋体" w:hAnsi="Verdana" w:cs="宋体"/>
          <w:color w:val="333333"/>
          <w:kern w:val="0"/>
          <w:szCs w:val="21"/>
        </w:rPr>
        <w:t xml:space="preserve"> Lucene </w:t>
      </w:r>
      <w:r w:rsidRPr="005E1575">
        <w:rPr>
          <w:rFonts w:ascii="Verdana" w:eastAsia="宋体" w:hAnsi="Verdana" w:cs="宋体"/>
          <w:color w:val="333333"/>
          <w:kern w:val="0"/>
          <w:szCs w:val="21"/>
        </w:rPr>
        <w:t>搜索引擎库的移植，使用</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编写，面向</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环境的用户。</w:t>
      </w:r>
      <w:hyperlink r:id="rId285"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序列化（</w:t>
      </w:r>
      <w:r w:rsidRPr="005E1575">
        <w:rPr>
          <w:rFonts w:ascii="Verdana" w:eastAsia="宋体" w:hAnsi="Verdana" w:cs="宋体"/>
          <w:b/>
          <w:bCs/>
          <w:color w:val="333333"/>
          <w:kern w:val="0"/>
          <w:sz w:val="32"/>
          <w:szCs w:val="32"/>
        </w:rPr>
        <w:t>Serialization</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6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Protobuf.NET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Protocol buffers </w:t>
      </w:r>
      <w:r w:rsidRPr="005E1575">
        <w:rPr>
          <w:rFonts w:ascii="Verdana" w:eastAsia="宋体" w:hAnsi="Verdana" w:cs="宋体"/>
          <w:color w:val="333333"/>
          <w:kern w:val="0"/>
          <w:szCs w:val="21"/>
        </w:rPr>
        <w:t>是</w:t>
      </w:r>
      <w:r w:rsidRPr="005E1575">
        <w:rPr>
          <w:rFonts w:ascii="Verdana" w:eastAsia="宋体" w:hAnsi="Verdana" w:cs="宋体"/>
          <w:color w:val="333333"/>
          <w:kern w:val="0"/>
          <w:szCs w:val="21"/>
        </w:rPr>
        <w:t xml:space="preserve"> Google </w:t>
      </w:r>
      <w:r w:rsidRPr="005E1575">
        <w:rPr>
          <w:rFonts w:ascii="Verdana" w:eastAsia="宋体" w:hAnsi="Verdana" w:cs="宋体"/>
          <w:color w:val="333333"/>
          <w:kern w:val="0"/>
          <w:szCs w:val="21"/>
        </w:rPr>
        <w:t>使用的二进制序列化格式，在</w:t>
      </w:r>
      <w:r w:rsidRPr="005E1575">
        <w:rPr>
          <w:rFonts w:ascii="Verdana" w:eastAsia="宋体" w:hAnsi="Verdana" w:cs="宋体"/>
          <w:color w:val="333333"/>
          <w:kern w:val="0"/>
          <w:szCs w:val="21"/>
        </w:rPr>
        <w:t xml:space="preserve"> Google </w:t>
      </w:r>
      <w:r w:rsidRPr="005E1575">
        <w:rPr>
          <w:rFonts w:ascii="Verdana" w:eastAsia="宋体" w:hAnsi="Verdana" w:cs="宋体"/>
          <w:color w:val="333333"/>
          <w:kern w:val="0"/>
          <w:szCs w:val="21"/>
        </w:rPr>
        <w:t>数据通讯中大量使用。</w:t>
      </w:r>
      <w:hyperlink r:id="rId28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Json.NET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平台下流行的、高性能</w:t>
      </w:r>
      <w:r w:rsidRPr="005E1575">
        <w:rPr>
          <w:rFonts w:ascii="Verdana" w:eastAsia="宋体" w:hAnsi="Verdana" w:cs="宋体"/>
          <w:color w:val="333333"/>
          <w:kern w:val="0"/>
          <w:szCs w:val="21"/>
        </w:rPr>
        <w:t xml:space="preserve"> JSON </w:t>
      </w:r>
      <w:r w:rsidRPr="005E1575">
        <w:rPr>
          <w:rFonts w:ascii="Verdana" w:eastAsia="宋体" w:hAnsi="Verdana" w:cs="宋体"/>
          <w:color w:val="333333"/>
          <w:kern w:val="0"/>
          <w:szCs w:val="21"/>
        </w:rPr>
        <w:t>框架。</w:t>
      </w:r>
      <w:hyperlink r:id="rId28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ServiceStack.Text</w:t>
      </w:r>
      <w:r w:rsidRPr="005E1575">
        <w:rPr>
          <w:rFonts w:ascii="Verdana" w:eastAsia="宋体" w:hAnsi="Verdana" w:cs="宋体"/>
          <w:color w:val="333333"/>
          <w:kern w:val="0"/>
          <w:szCs w:val="21"/>
        </w:rPr>
        <w:t>：在</w:t>
      </w:r>
      <w:r w:rsidRPr="005E1575">
        <w:rPr>
          <w:rFonts w:ascii="Verdana" w:eastAsia="宋体" w:hAnsi="Verdana" w:cs="宋体"/>
          <w:color w:val="333333"/>
          <w:kern w:val="0"/>
          <w:szCs w:val="21"/>
        </w:rPr>
        <w:t xml:space="preserve"> servicestack.net </w:t>
      </w:r>
      <w:r w:rsidRPr="005E1575">
        <w:rPr>
          <w:rFonts w:ascii="Verdana" w:eastAsia="宋体" w:hAnsi="Verdana" w:cs="宋体"/>
          <w:color w:val="333333"/>
          <w:kern w:val="0"/>
          <w:szCs w:val="21"/>
        </w:rPr>
        <w:t>中使用的</w:t>
      </w:r>
      <w:r w:rsidRPr="005E1575">
        <w:rPr>
          <w:rFonts w:ascii="Verdana" w:eastAsia="宋体" w:hAnsi="Verdana" w:cs="宋体"/>
          <w:color w:val="333333"/>
          <w:kern w:val="0"/>
          <w:szCs w:val="21"/>
        </w:rPr>
        <w:t xml:space="preserve"> JSON</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JSV</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CSV </w:t>
      </w:r>
      <w:r w:rsidRPr="005E1575">
        <w:rPr>
          <w:rFonts w:ascii="Verdana" w:eastAsia="宋体" w:hAnsi="Verdana" w:cs="宋体"/>
          <w:color w:val="333333"/>
          <w:kern w:val="0"/>
          <w:szCs w:val="21"/>
        </w:rPr>
        <w:t>文本序列化器。</w:t>
      </w:r>
      <w:hyperlink r:id="rId28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Msgpack-Cli</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MessagePack </w:t>
      </w:r>
      <w:r w:rsidRPr="005E1575">
        <w:rPr>
          <w:rFonts w:ascii="Verdana" w:eastAsia="宋体" w:hAnsi="Verdana" w:cs="宋体"/>
          <w:color w:val="333333"/>
          <w:kern w:val="0"/>
          <w:szCs w:val="21"/>
        </w:rPr>
        <w:t>的</w:t>
      </w:r>
      <w:r w:rsidRPr="005E1575">
        <w:rPr>
          <w:rFonts w:ascii="Verdana" w:eastAsia="宋体" w:hAnsi="Verdana" w:cs="宋体"/>
          <w:color w:val="333333"/>
          <w:kern w:val="0"/>
          <w:szCs w:val="21"/>
        </w:rPr>
        <w:t xml:space="preserve"> CLI </w:t>
      </w:r>
      <w:r w:rsidRPr="005E1575">
        <w:rPr>
          <w:rFonts w:ascii="Verdana" w:eastAsia="宋体" w:hAnsi="Verdana" w:cs="宋体"/>
          <w:color w:val="333333"/>
          <w:kern w:val="0"/>
          <w:szCs w:val="21"/>
        </w:rPr>
        <w:t>实现。</w:t>
      </w:r>
      <w:hyperlink r:id="rId28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Jil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平台下快速的</w:t>
      </w:r>
      <w:r w:rsidRPr="005E1575">
        <w:rPr>
          <w:rFonts w:ascii="Verdana" w:eastAsia="宋体" w:hAnsi="Verdana" w:cs="宋体"/>
          <w:color w:val="333333"/>
          <w:kern w:val="0"/>
          <w:szCs w:val="21"/>
        </w:rPr>
        <w:t xml:space="preserve"> JSON </w:t>
      </w:r>
      <w:r w:rsidRPr="005E1575">
        <w:rPr>
          <w:rFonts w:ascii="Verdana" w:eastAsia="宋体" w:hAnsi="Verdana" w:cs="宋体"/>
          <w:color w:val="333333"/>
          <w:kern w:val="0"/>
          <w:szCs w:val="21"/>
        </w:rPr>
        <w:t>序列化器，基于</w:t>
      </w:r>
      <w:r w:rsidRPr="005E1575">
        <w:rPr>
          <w:rFonts w:ascii="Verdana" w:eastAsia="宋体" w:hAnsi="Verdana" w:cs="宋体"/>
          <w:color w:val="333333"/>
          <w:kern w:val="0"/>
          <w:szCs w:val="21"/>
        </w:rPr>
        <w:t xml:space="preserve"> Sigil </w:t>
      </w:r>
      <w:r w:rsidRPr="005E1575">
        <w:rPr>
          <w:rFonts w:ascii="Verdana" w:eastAsia="宋体" w:hAnsi="Verdana" w:cs="宋体"/>
          <w:color w:val="333333"/>
          <w:kern w:val="0"/>
          <w:szCs w:val="21"/>
        </w:rPr>
        <w:t>（在</w:t>
      </w:r>
      <w:r w:rsidRPr="005E1575">
        <w:rPr>
          <w:rFonts w:ascii="Verdana" w:eastAsia="宋体" w:hAnsi="Verdana" w:cs="宋体"/>
          <w:color w:val="333333"/>
          <w:kern w:val="0"/>
          <w:szCs w:val="21"/>
        </w:rPr>
        <w:t xml:space="preserve"> StackOverflow </w:t>
      </w:r>
      <w:r w:rsidRPr="005E1575">
        <w:rPr>
          <w:rFonts w:ascii="Verdana" w:eastAsia="宋体" w:hAnsi="Verdana" w:cs="宋体"/>
          <w:color w:val="333333"/>
          <w:kern w:val="0"/>
          <w:szCs w:val="21"/>
        </w:rPr>
        <w:t>中使用）。</w:t>
      </w:r>
      <w:hyperlink r:id="rId29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ProtoBuf</w:t>
      </w:r>
      <w:r w:rsidRPr="005E1575">
        <w:rPr>
          <w:rFonts w:ascii="Verdana" w:eastAsia="宋体" w:hAnsi="Verdana" w:cs="宋体"/>
          <w:color w:val="333333"/>
          <w:kern w:val="0"/>
          <w:szCs w:val="21"/>
        </w:rPr>
        <w:t>：根据</w:t>
      </w:r>
      <w:r w:rsidRPr="005E1575">
        <w:rPr>
          <w:rFonts w:ascii="Verdana" w:eastAsia="宋体" w:hAnsi="Verdana" w:cs="宋体"/>
          <w:color w:val="333333"/>
          <w:kern w:val="0"/>
          <w:szCs w:val="21"/>
        </w:rPr>
        <w:t xml:space="preserve"> .proto </w:t>
      </w:r>
      <w:r w:rsidRPr="005E1575">
        <w:rPr>
          <w:rFonts w:ascii="Verdana" w:eastAsia="宋体" w:hAnsi="Verdana" w:cs="宋体"/>
          <w:color w:val="333333"/>
          <w:kern w:val="0"/>
          <w:szCs w:val="21"/>
        </w:rPr>
        <w:t>规范，为</w:t>
      </w:r>
      <w:r w:rsidRPr="005E1575">
        <w:rPr>
          <w:rFonts w:ascii="Verdana" w:eastAsia="宋体" w:hAnsi="Verdana" w:cs="宋体"/>
          <w:color w:val="333333"/>
          <w:kern w:val="0"/>
          <w:szCs w:val="21"/>
        </w:rPr>
        <w:t xml:space="preserve"> protocol buffer </w:t>
      </w:r>
      <w:r w:rsidRPr="005E1575">
        <w:rPr>
          <w:rFonts w:ascii="Verdana" w:eastAsia="宋体" w:hAnsi="Verdana" w:cs="宋体"/>
          <w:color w:val="333333"/>
          <w:kern w:val="0"/>
          <w:szCs w:val="21"/>
        </w:rPr>
        <w:t>序列化内容生成</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代码。</w:t>
      </w:r>
      <w:hyperlink r:id="rId29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 Data</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F# </w:t>
      </w:r>
      <w:r w:rsidRPr="005E1575">
        <w:rPr>
          <w:rFonts w:ascii="Verdana" w:eastAsia="宋体" w:hAnsi="Verdana" w:cs="宋体"/>
          <w:color w:val="333333"/>
          <w:kern w:val="0"/>
          <w:szCs w:val="21"/>
        </w:rPr>
        <w:t>类型提供程序，访问</w:t>
      </w:r>
      <w:r w:rsidRPr="005E1575">
        <w:rPr>
          <w:rFonts w:ascii="Verdana" w:eastAsia="宋体" w:hAnsi="Verdana" w:cs="宋体"/>
          <w:color w:val="333333"/>
          <w:kern w:val="0"/>
          <w:szCs w:val="21"/>
        </w:rPr>
        <w:t xml:space="preserve"> XML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JSON</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CSV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HTML </w:t>
      </w:r>
      <w:r w:rsidRPr="005E1575">
        <w:rPr>
          <w:rFonts w:ascii="Verdana" w:eastAsia="宋体" w:hAnsi="Verdana" w:cs="宋体"/>
          <w:color w:val="333333"/>
          <w:kern w:val="0"/>
          <w:szCs w:val="21"/>
        </w:rPr>
        <w:t>文件（基于样例文档），以及访问</w:t>
      </w:r>
      <w:r w:rsidRPr="005E1575">
        <w:rPr>
          <w:rFonts w:ascii="Verdana" w:eastAsia="宋体" w:hAnsi="Verdana" w:cs="宋体"/>
          <w:color w:val="333333"/>
          <w:kern w:val="0"/>
          <w:szCs w:val="21"/>
        </w:rPr>
        <w:t xml:space="preserve"> WorldBank </w:t>
      </w:r>
      <w:r w:rsidRPr="005E1575">
        <w:rPr>
          <w:rFonts w:ascii="Verdana" w:eastAsia="宋体" w:hAnsi="Verdana" w:cs="宋体"/>
          <w:color w:val="333333"/>
          <w:kern w:val="0"/>
          <w:szCs w:val="21"/>
        </w:rPr>
        <w:t>数据。</w:t>
      </w:r>
      <w:hyperlink r:id="rId29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Bond</w:t>
      </w:r>
      <w:r w:rsidRPr="005E1575">
        <w:rPr>
          <w:rFonts w:ascii="Verdana" w:eastAsia="宋体" w:hAnsi="Verdana" w:cs="宋体"/>
          <w:color w:val="333333"/>
          <w:kern w:val="0"/>
          <w:szCs w:val="21"/>
        </w:rPr>
        <w:t>：跨平台框架，用于处理系统化（</w:t>
      </w:r>
      <w:r w:rsidRPr="005E1575">
        <w:rPr>
          <w:rFonts w:ascii="Verdana" w:eastAsia="宋体" w:hAnsi="Verdana" w:cs="宋体"/>
          <w:color w:val="333333"/>
          <w:kern w:val="0"/>
          <w:szCs w:val="21"/>
        </w:rPr>
        <w:t>schematized</w:t>
      </w:r>
      <w:r w:rsidRPr="005E1575">
        <w:rPr>
          <w:rFonts w:ascii="Verdana" w:eastAsia="宋体" w:hAnsi="Verdana" w:cs="宋体"/>
          <w:color w:val="333333"/>
          <w:kern w:val="0"/>
          <w:szCs w:val="21"/>
        </w:rPr>
        <w:t>）数据。支持跨平台的序列化、反序列化，以及强大的通用机制来高效处理数据。</w:t>
      </w:r>
      <w:hyperlink r:id="rId293"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状态机（</w:t>
      </w:r>
      <w:r w:rsidRPr="005E1575">
        <w:rPr>
          <w:rFonts w:ascii="Verdana" w:eastAsia="宋体" w:hAnsi="Verdana" w:cs="宋体"/>
          <w:b/>
          <w:bCs/>
          <w:color w:val="333333"/>
          <w:kern w:val="0"/>
          <w:sz w:val="32"/>
          <w:szCs w:val="32"/>
        </w:rPr>
        <w:t>State machines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6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Stateless</w:t>
      </w:r>
      <w:r w:rsidRPr="005E1575">
        <w:rPr>
          <w:rFonts w:ascii="Verdana" w:eastAsia="宋体" w:hAnsi="Verdana" w:cs="宋体"/>
          <w:color w:val="333333"/>
          <w:kern w:val="0"/>
          <w:szCs w:val="21"/>
        </w:rPr>
        <w:t>：直接使用</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代码创建一个状态机和轻量的基于状态机的工作流。</w:t>
      </w:r>
      <w:hyperlink r:id="rId29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Automatonymous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平台的状态机库，允许你编写流式</w:t>
      </w:r>
      <w:r w:rsidRPr="005E1575">
        <w:rPr>
          <w:rFonts w:ascii="Verdana" w:eastAsia="宋体" w:hAnsi="Verdana" w:cs="宋体"/>
          <w:color w:val="333333"/>
          <w:kern w:val="0"/>
          <w:szCs w:val="21"/>
        </w:rPr>
        <w:t>API</w:t>
      </w:r>
      <w:r w:rsidRPr="005E1575">
        <w:rPr>
          <w:rFonts w:ascii="Verdana" w:eastAsia="宋体" w:hAnsi="Verdana" w:cs="宋体"/>
          <w:color w:val="333333"/>
          <w:kern w:val="0"/>
          <w:szCs w:val="21"/>
        </w:rPr>
        <w:t>风格的状态机。</w:t>
      </w:r>
      <w:hyperlink r:id="rId295"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静态网站生成（</w:t>
      </w:r>
      <w:r w:rsidRPr="005E1575">
        <w:rPr>
          <w:rFonts w:ascii="Verdana" w:eastAsia="宋体" w:hAnsi="Verdana" w:cs="宋体"/>
          <w:b/>
          <w:bCs/>
          <w:color w:val="333333"/>
          <w:kern w:val="0"/>
          <w:sz w:val="32"/>
          <w:szCs w:val="32"/>
        </w:rPr>
        <w:t>Static Site Generators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6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Pretzel</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平台下的网站生成工具（包含后续的一些功能）。</w:t>
      </w:r>
      <w:hyperlink r:id="rId29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Sandra.Snow</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平台的静态网站生成工具，借鉴</w:t>
      </w:r>
      <w:r w:rsidRPr="005E1575">
        <w:rPr>
          <w:rFonts w:ascii="Verdana" w:eastAsia="宋体" w:hAnsi="Verdana" w:cs="宋体"/>
          <w:color w:val="333333"/>
          <w:kern w:val="0"/>
          <w:szCs w:val="21"/>
        </w:rPr>
        <w:t xml:space="preserve"> Jekyll</w:t>
      </w:r>
      <w:r w:rsidRPr="005E1575">
        <w:rPr>
          <w:rFonts w:ascii="Verdana" w:eastAsia="宋体" w:hAnsi="Verdana" w:cs="宋体"/>
          <w:color w:val="333333"/>
          <w:kern w:val="0"/>
          <w:szCs w:val="21"/>
        </w:rPr>
        <w:t>。</w:t>
      </w:r>
      <w:hyperlink r:id="rId29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5"/>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Wyam</w:t>
      </w:r>
      <w:r w:rsidRPr="005E1575">
        <w:rPr>
          <w:rFonts w:ascii="Verdana" w:eastAsia="宋体" w:hAnsi="Verdana" w:cs="宋体"/>
          <w:color w:val="333333"/>
          <w:kern w:val="0"/>
          <w:szCs w:val="21"/>
        </w:rPr>
        <w:t>：简单易用、高度模块化、拥有强大配置能力的静态网站生成工具。</w:t>
      </w:r>
      <w:hyperlink r:id="rId298"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风格指南（</w:t>
      </w:r>
      <w:r w:rsidRPr="005E1575">
        <w:rPr>
          <w:rFonts w:ascii="Verdana" w:eastAsia="宋体" w:hAnsi="Verdana" w:cs="宋体"/>
          <w:b/>
          <w:bCs/>
          <w:color w:val="333333"/>
          <w:kern w:val="0"/>
          <w:sz w:val="32"/>
          <w:szCs w:val="32"/>
        </w:rPr>
        <w:t>Style Guide</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6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 Style Guide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StackOverflow </w:t>
      </w:r>
      <w:r w:rsidRPr="005E1575">
        <w:rPr>
          <w:rFonts w:ascii="Verdana" w:eastAsia="宋体" w:hAnsi="Verdana" w:cs="宋体"/>
          <w:color w:val="333333"/>
          <w:kern w:val="0"/>
          <w:szCs w:val="21"/>
        </w:rPr>
        <w:t>上的</w:t>
      </w:r>
      <w:r w:rsidRPr="005E1575">
        <w:rPr>
          <w:rFonts w:ascii="Verdana" w:eastAsia="宋体" w:hAnsi="Verdana" w:cs="宋体"/>
          <w:color w:val="333333"/>
          <w:kern w:val="0"/>
          <w:szCs w:val="21"/>
        </w:rPr>
        <w:t>C#</w:t>
      </w:r>
      <w:r w:rsidRPr="005E1575">
        <w:rPr>
          <w:rFonts w:ascii="Verdana" w:eastAsia="宋体" w:hAnsi="Verdana" w:cs="宋体"/>
          <w:color w:val="333333"/>
          <w:kern w:val="0"/>
          <w:szCs w:val="21"/>
        </w:rPr>
        <w:t>风格指南</w:t>
      </w:r>
      <w:r w:rsidRPr="005E1575">
        <w:rPr>
          <w:rFonts w:ascii="Verdana" w:eastAsia="宋体" w:hAnsi="Verdana" w:cs="宋体"/>
          <w:color w:val="333333"/>
          <w:kern w:val="0"/>
          <w:szCs w:val="21"/>
        </w:rPr>
        <w:t xml:space="preserve"> Q &amp; A</w:t>
      </w:r>
      <w:r w:rsidRPr="005E1575">
        <w:rPr>
          <w:rFonts w:ascii="Verdana" w:eastAsia="宋体" w:hAnsi="Verdana" w:cs="宋体"/>
          <w:color w:val="333333"/>
          <w:kern w:val="0"/>
          <w:szCs w:val="21"/>
        </w:rPr>
        <w:t>。</w:t>
      </w:r>
      <w:hyperlink r:id="rId29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6"/>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 Coding Conventions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MSDN </w:t>
      </w:r>
      <w:r w:rsidRPr="005E1575">
        <w:rPr>
          <w:rFonts w:ascii="Verdana" w:eastAsia="宋体" w:hAnsi="Verdana" w:cs="宋体"/>
          <w:color w:val="333333"/>
          <w:kern w:val="0"/>
          <w:szCs w:val="21"/>
        </w:rPr>
        <w:t>官方的</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代码约定。</w:t>
      </w:r>
      <w:hyperlink r:id="rId300"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模板引擎（</w:t>
      </w:r>
      <w:r w:rsidRPr="005E1575">
        <w:rPr>
          <w:rFonts w:ascii="Verdana" w:eastAsia="宋体" w:hAnsi="Verdana" w:cs="宋体"/>
          <w:b/>
          <w:bCs/>
          <w:color w:val="333333"/>
          <w:kern w:val="0"/>
          <w:sz w:val="32"/>
          <w:szCs w:val="32"/>
        </w:rPr>
        <w:t>Template Engine</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6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RazorEngine</w:t>
      </w:r>
      <w:r w:rsidRPr="005E1575">
        <w:rPr>
          <w:rFonts w:ascii="Verdana" w:eastAsia="宋体" w:hAnsi="Verdana" w:cs="宋体"/>
          <w:color w:val="333333"/>
          <w:kern w:val="0"/>
          <w:szCs w:val="21"/>
        </w:rPr>
        <w:t>：基于微软</w:t>
      </w:r>
      <w:r w:rsidRPr="005E1575">
        <w:rPr>
          <w:rFonts w:ascii="Verdana" w:eastAsia="宋体" w:hAnsi="Verdana" w:cs="宋体"/>
          <w:color w:val="333333"/>
          <w:kern w:val="0"/>
          <w:szCs w:val="21"/>
        </w:rPr>
        <w:t xml:space="preserve"> Razor </w:t>
      </w:r>
      <w:r w:rsidRPr="005E1575">
        <w:rPr>
          <w:rFonts w:ascii="Verdana" w:eastAsia="宋体" w:hAnsi="Verdana" w:cs="宋体"/>
          <w:color w:val="333333"/>
          <w:kern w:val="0"/>
          <w:szCs w:val="21"/>
        </w:rPr>
        <w:t>解析器引擎的开源模板引擎。</w:t>
      </w:r>
      <w:hyperlink r:id="rId30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Nustache</w:t>
      </w:r>
      <w:r w:rsidRPr="005E1575">
        <w:rPr>
          <w:rFonts w:ascii="Verdana" w:eastAsia="宋体" w:hAnsi="Verdana" w:cs="宋体"/>
          <w:color w:val="333333"/>
          <w:kern w:val="0"/>
          <w:szCs w:val="21"/>
        </w:rPr>
        <w:t>：无逻辑模板的开源库。</w:t>
      </w:r>
      <w:hyperlink r:id="rId302" w:history="1">
        <w:r w:rsidRPr="005E1575">
          <w:rPr>
            <w:rFonts w:ascii="Verdana" w:eastAsia="宋体" w:hAnsi="Verdana" w:cs="宋体"/>
            <w:color w:val="000000"/>
            <w:kern w:val="0"/>
            <w:szCs w:val="21"/>
          </w:rPr>
          <w:t>官网</w:t>
        </w:r>
      </w:hyperlink>
      <w:r w:rsidRPr="005E1575">
        <w:rPr>
          <w:rFonts w:ascii="Verdana" w:eastAsia="宋体" w:hAnsi="Verdana" w:cs="宋体"/>
          <w:color w:val="333333"/>
          <w:kern w:val="0"/>
          <w:szCs w:val="21"/>
        </w:rPr>
        <w:t> </w:t>
      </w:r>
    </w:p>
    <w:p w:rsidR="005E1575" w:rsidRPr="005E1575" w:rsidRDefault="005E1575" w:rsidP="005E1575">
      <w:pPr>
        <w:widowControl/>
        <w:numPr>
          <w:ilvl w:val="0"/>
          <w:numId w:val="67"/>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DotLiquid</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Ruby Liquid </w:t>
      </w:r>
      <w:r w:rsidRPr="005E1575">
        <w:rPr>
          <w:rFonts w:ascii="Verdana" w:eastAsia="宋体" w:hAnsi="Verdana" w:cs="宋体"/>
          <w:color w:val="333333"/>
          <w:kern w:val="0"/>
          <w:szCs w:val="21"/>
        </w:rPr>
        <w:t>模板语言的</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移植版本。</w:t>
      </w:r>
      <w:hyperlink r:id="rId303"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测试（</w:t>
      </w:r>
      <w:r w:rsidRPr="005E1575">
        <w:rPr>
          <w:rFonts w:ascii="Verdana" w:eastAsia="宋体" w:hAnsi="Verdana" w:cs="宋体"/>
          <w:b/>
          <w:bCs/>
          <w:color w:val="333333"/>
          <w:kern w:val="0"/>
          <w:sz w:val="32"/>
          <w:szCs w:val="32"/>
        </w:rPr>
        <w:t>Testing</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6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AutoFixture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AutoFixture </w:t>
      </w:r>
      <w:r w:rsidRPr="005E1575">
        <w:rPr>
          <w:rFonts w:ascii="Verdana" w:eastAsia="宋体" w:hAnsi="Verdana" w:cs="宋体"/>
          <w:color w:val="333333"/>
          <w:kern w:val="0"/>
          <w:szCs w:val="21"/>
        </w:rPr>
        <w:t>是一个用于</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的开源框架，用于简化单元测试中的设置（</w:t>
      </w:r>
      <w:r w:rsidRPr="005E1575">
        <w:rPr>
          <w:rFonts w:ascii="Verdana" w:eastAsia="宋体" w:hAnsi="Verdana" w:cs="宋体"/>
          <w:color w:val="333333"/>
          <w:kern w:val="0"/>
          <w:szCs w:val="21"/>
        </w:rPr>
        <w:t>Arrange</w:t>
      </w:r>
      <w:r w:rsidRPr="005E1575">
        <w:rPr>
          <w:rFonts w:ascii="Verdana" w:eastAsia="宋体" w:hAnsi="Verdana" w:cs="宋体"/>
          <w:color w:val="333333"/>
          <w:kern w:val="0"/>
          <w:szCs w:val="21"/>
        </w:rPr>
        <w:t>）阶段。</w:t>
      </w:r>
      <w:hyperlink r:id="rId30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FakeItEasy</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平台的一个简单的</w:t>
      </w:r>
      <w:r w:rsidRPr="005E1575">
        <w:rPr>
          <w:rFonts w:ascii="Verdana" w:eastAsia="宋体" w:hAnsi="Verdana" w:cs="宋体"/>
          <w:color w:val="333333"/>
          <w:kern w:val="0"/>
          <w:szCs w:val="21"/>
        </w:rPr>
        <w:t xml:space="preserve"> mocking </w:t>
      </w:r>
      <w:r w:rsidRPr="005E1575">
        <w:rPr>
          <w:rFonts w:ascii="Verdana" w:eastAsia="宋体" w:hAnsi="Verdana" w:cs="宋体"/>
          <w:color w:val="333333"/>
          <w:kern w:val="0"/>
          <w:szCs w:val="21"/>
        </w:rPr>
        <w:t>库。</w:t>
      </w:r>
      <w:hyperlink r:id="rId30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Fluent Assertions</w:t>
      </w:r>
      <w:r w:rsidRPr="005E1575">
        <w:rPr>
          <w:rFonts w:ascii="Verdana" w:eastAsia="宋体" w:hAnsi="Verdana" w:cs="宋体"/>
          <w:color w:val="333333"/>
          <w:kern w:val="0"/>
          <w:szCs w:val="21"/>
        </w:rPr>
        <w:t>：一组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扩展方法，可以让你更自然地指定</w:t>
      </w:r>
      <w:r w:rsidRPr="005E1575">
        <w:rPr>
          <w:rFonts w:ascii="Verdana" w:eastAsia="宋体" w:hAnsi="Verdana" w:cs="宋体"/>
          <w:color w:val="333333"/>
          <w:kern w:val="0"/>
          <w:szCs w:val="21"/>
        </w:rPr>
        <w:t xml:space="preserve"> TDD </w:t>
      </w:r>
      <w:r w:rsidRPr="005E1575">
        <w:rPr>
          <w:rFonts w:ascii="Verdana" w:eastAsia="宋体" w:hAnsi="Verdana" w:cs="宋体"/>
          <w:color w:val="333333"/>
          <w:kern w:val="0"/>
          <w:szCs w:val="21"/>
        </w:rPr>
        <w:t>或</w:t>
      </w:r>
      <w:r w:rsidRPr="005E1575">
        <w:rPr>
          <w:rFonts w:ascii="Verdana" w:eastAsia="宋体" w:hAnsi="Verdana" w:cs="宋体"/>
          <w:color w:val="333333"/>
          <w:kern w:val="0"/>
          <w:szCs w:val="21"/>
        </w:rPr>
        <w:t xml:space="preserve"> BDD </w:t>
      </w:r>
      <w:r w:rsidRPr="005E1575">
        <w:rPr>
          <w:rFonts w:ascii="Verdana" w:eastAsia="宋体" w:hAnsi="Verdana" w:cs="宋体"/>
          <w:color w:val="333333"/>
          <w:kern w:val="0"/>
          <w:szCs w:val="21"/>
        </w:rPr>
        <w:t>风格测试的期望值。</w:t>
      </w:r>
      <w:hyperlink r:id="rId306"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Fuchu</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F# </w:t>
      </w:r>
      <w:r w:rsidRPr="005E1575">
        <w:rPr>
          <w:rFonts w:ascii="Verdana" w:eastAsia="宋体" w:hAnsi="Verdana" w:cs="宋体"/>
          <w:color w:val="333333"/>
          <w:kern w:val="0"/>
          <w:szCs w:val="21"/>
        </w:rPr>
        <w:t>的单元测试库，通过</w:t>
      </w:r>
      <w:r w:rsidRPr="005E1575">
        <w:rPr>
          <w:rFonts w:ascii="Verdana" w:eastAsia="宋体" w:hAnsi="Verdana" w:cs="宋体"/>
          <w:color w:val="333333"/>
          <w:kern w:val="0"/>
          <w:szCs w:val="21"/>
        </w:rPr>
        <w:t xml:space="preserve"> tests-as-values </w:t>
      </w:r>
      <w:r w:rsidRPr="005E1575">
        <w:rPr>
          <w:rFonts w:ascii="Verdana" w:eastAsia="宋体" w:hAnsi="Verdana" w:cs="宋体"/>
          <w:color w:val="333333"/>
          <w:kern w:val="0"/>
          <w:szCs w:val="21"/>
        </w:rPr>
        <w:t>机制让你更容易创建领域特定语言（</w:t>
      </w:r>
      <w:r w:rsidRPr="005E1575">
        <w:rPr>
          <w:rFonts w:ascii="Verdana" w:eastAsia="宋体" w:hAnsi="Verdana" w:cs="宋体"/>
          <w:color w:val="333333"/>
          <w:kern w:val="0"/>
          <w:szCs w:val="21"/>
        </w:rPr>
        <w:t>DSL</w:t>
      </w:r>
      <w:r w:rsidRPr="005E1575">
        <w:rPr>
          <w:rFonts w:ascii="Verdana" w:eastAsia="宋体" w:hAnsi="Verdana" w:cs="宋体"/>
          <w:color w:val="333333"/>
          <w:kern w:val="0"/>
          <w:szCs w:val="21"/>
        </w:rPr>
        <w:t>）。</w:t>
      </w:r>
      <w:hyperlink r:id="rId30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Machine.Specifications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Machine.Specifications </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MSpec</w:t>
      </w:r>
      <w:r w:rsidRPr="005E1575">
        <w:rPr>
          <w:rFonts w:ascii="Verdana" w:eastAsia="宋体" w:hAnsi="Verdana" w:cs="宋体"/>
          <w:color w:val="333333"/>
          <w:kern w:val="0"/>
          <w:szCs w:val="21"/>
        </w:rPr>
        <w:t>）是一个上下文、规范框架，忽略了语言本身的干扰，简化了测试。</w:t>
      </w:r>
      <w:hyperlink r:id="rId30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Moq</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平台下最流行和友好的</w:t>
      </w:r>
      <w:r w:rsidRPr="005E1575">
        <w:rPr>
          <w:rFonts w:ascii="Verdana" w:eastAsia="宋体" w:hAnsi="Verdana" w:cs="宋体"/>
          <w:color w:val="333333"/>
          <w:kern w:val="0"/>
          <w:szCs w:val="21"/>
        </w:rPr>
        <w:t xml:space="preserve"> mocking </w:t>
      </w:r>
      <w:r w:rsidRPr="005E1575">
        <w:rPr>
          <w:rFonts w:ascii="Verdana" w:eastAsia="宋体" w:hAnsi="Verdana" w:cs="宋体"/>
          <w:color w:val="333333"/>
          <w:kern w:val="0"/>
          <w:szCs w:val="21"/>
        </w:rPr>
        <w:t>框架。</w:t>
      </w:r>
      <w:hyperlink r:id="rId30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NBuilder</w:t>
      </w:r>
      <w:r w:rsidRPr="005E1575">
        <w:rPr>
          <w:rFonts w:ascii="Verdana" w:eastAsia="宋体" w:hAnsi="Verdana" w:cs="宋体"/>
          <w:color w:val="333333"/>
          <w:kern w:val="0"/>
          <w:szCs w:val="21"/>
        </w:rPr>
        <w:t>：快速创建测试对象。</w:t>
      </w:r>
      <w:hyperlink r:id="rId31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NSubstitute</w:t>
      </w:r>
      <w:r w:rsidRPr="005E1575">
        <w:rPr>
          <w:rFonts w:ascii="Verdana" w:eastAsia="宋体" w:hAnsi="Verdana" w:cs="宋体"/>
          <w:color w:val="333333"/>
          <w:kern w:val="0"/>
          <w:szCs w:val="21"/>
        </w:rPr>
        <w:t>：一个友好的</w:t>
      </w:r>
      <w:r w:rsidRPr="005E1575">
        <w:rPr>
          <w:rFonts w:ascii="Verdana" w:eastAsia="宋体" w:hAnsi="Verdana" w:cs="宋体"/>
          <w:color w:val="333333"/>
          <w:kern w:val="0"/>
          <w:szCs w:val="21"/>
        </w:rPr>
        <w:t xml:space="preserve"> .NET mocking </w:t>
      </w:r>
      <w:r w:rsidRPr="005E1575">
        <w:rPr>
          <w:rFonts w:ascii="Verdana" w:eastAsia="宋体" w:hAnsi="Verdana" w:cs="宋体"/>
          <w:color w:val="333333"/>
          <w:kern w:val="0"/>
          <w:szCs w:val="21"/>
        </w:rPr>
        <w:t>框架。</w:t>
      </w:r>
      <w:hyperlink r:id="rId31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NUnit</w:t>
      </w:r>
      <w:r w:rsidRPr="005E1575">
        <w:rPr>
          <w:rFonts w:ascii="Verdana" w:eastAsia="宋体" w:hAnsi="Verdana" w:cs="宋体"/>
          <w:color w:val="333333"/>
          <w:kern w:val="0"/>
          <w:szCs w:val="21"/>
        </w:rPr>
        <w:t>：</w:t>
      </w:r>
      <w:hyperlink r:id="rId31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Rhino Mocks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平台的动态</w:t>
      </w:r>
      <w:r w:rsidRPr="005E1575">
        <w:rPr>
          <w:rFonts w:ascii="Verdana" w:eastAsia="宋体" w:hAnsi="Verdana" w:cs="宋体"/>
          <w:color w:val="333333"/>
          <w:kern w:val="0"/>
          <w:szCs w:val="21"/>
        </w:rPr>
        <w:t xml:space="preserve"> Mocking </w:t>
      </w:r>
      <w:r w:rsidRPr="005E1575">
        <w:rPr>
          <w:rFonts w:ascii="Verdana" w:eastAsia="宋体" w:hAnsi="Verdana" w:cs="宋体"/>
          <w:color w:val="333333"/>
          <w:kern w:val="0"/>
          <w:szCs w:val="21"/>
        </w:rPr>
        <w:t>框架。</w:t>
      </w:r>
      <w:hyperlink r:id="rId31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Shouldly</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Shouldly </w:t>
      </w:r>
      <w:r w:rsidRPr="005E1575">
        <w:rPr>
          <w:rFonts w:ascii="Verdana" w:eastAsia="宋体" w:hAnsi="Verdana" w:cs="宋体"/>
          <w:color w:val="333333"/>
          <w:kern w:val="0"/>
          <w:szCs w:val="21"/>
        </w:rPr>
        <w:t>是一个断言（</w:t>
      </w:r>
      <w:r w:rsidRPr="005E1575">
        <w:rPr>
          <w:rFonts w:ascii="Verdana" w:eastAsia="宋体" w:hAnsi="Verdana" w:cs="宋体"/>
          <w:color w:val="333333"/>
          <w:kern w:val="0"/>
          <w:szCs w:val="21"/>
        </w:rPr>
        <w:t>assertion</w:t>
      </w:r>
      <w:r w:rsidRPr="005E1575">
        <w:rPr>
          <w:rFonts w:ascii="Verdana" w:eastAsia="宋体" w:hAnsi="Verdana" w:cs="宋体"/>
          <w:color w:val="333333"/>
          <w:kern w:val="0"/>
          <w:szCs w:val="21"/>
        </w:rPr>
        <w:t>）框架，主要功能是在断言失败时，给出简单明了并且友好的错误信息。</w:t>
      </w:r>
      <w:hyperlink r:id="rId31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SpecFlow</w:t>
      </w:r>
      <w:r w:rsidRPr="005E1575">
        <w:rPr>
          <w:rFonts w:ascii="Verdana" w:eastAsia="宋体" w:hAnsi="Verdana" w:cs="宋体"/>
          <w:color w:val="333333"/>
          <w:kern w:val="0"/>
          <w:szCs w:val="21"/>
        </w:rPr>
        <w:t>：将业务需求绑定到</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代码。</w:t>
      </w:r>
      <w:hyperlink r:id="rId31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68"/>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xUnit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xUnit.net </w:t>
      </w:r>
      <w:r w:rsidRPr="005E1575">
        <w:rPr>
          <w:rFonts w:ascii="Verdana" w:eastAsia="宋体" w:hAnsi="Verdana" w:cs="宋体"/>
          <w:color w:val="333333"/>
          <w:kern w:val="0"/>
          <w:szCs w:val="21"/>
        </w:rPr>
        <w:t>是一个</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平台下免费、开源、专注社区的单元测试框架。</w:t>
      </w:r>
      <w:hyperlink r:id="rId316"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交易（</w:t>
      </w:r>
      <w:r w:rsidRPr="005E1575">
        <w:rPr>
          <w:rFonts w:ascii="Verdana" w:eastAsia="宋体" w:hAnsi="Verdana" w:cs="宋体"/>
          <w:b/>
          <w:bCs/>
          <w:color w:val="333333"/>
          <w:kern w:val="0"/>
          <w:sz w:val="32"/>
          <w:szCs w:val="32"/>
        </w:rPr>
        <w:t>Trading</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6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Lean</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Lean </w:t>
      </w:r>
      <w:r w:rsidRPr="005E1575">
        <w:rPr>
          <w:rFonts w:ascii="Verdana" w:eastAsia="宋体" w:hAnsi="Verdana" w:cs="宋体"/>
          <w:color w:val="333333"/>
          <w:kern w:val="0"/>
          <w:szCs w:val="21"/>
        </w:rPr>
        <w:t>引擎是一个开源的，完全由</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托管代码编写的交易算法引擎，用于桌面和云端。</w:t>
      </w:r>
      <w:r w:rsidRPr="005E1575">
        <w:rPr>
          <w:rFonts w:ascii="Verdana" w:eastAsia="宋体" w:hAnsi="Verdana" w:cs="宋体"/>
          <w:color w:val="333333"/>
          <w:kern w:val="0"/>
          <w:szCs w:val="21"/>
        </w:rPr>
        <w:t> </w:t>
      </w:r>
      <w:hyperlink r:id="rId317" w:history="1">
        <w:r w:rsidRPr="005E1575">
          <w:rPr>
            <w:rFonts w:ascii="Verdana" w:eastAsia="宋体" w:hAnsi="Verdana" w:cs="宋体"/>
            <w:color w:val="000000"/>
            <w:kern w:val="0"/>
            <w:szCs w:val="21"/>
          </w:rPr>
          <w:t>官网</w:t>
        </w:r>
      </w:hyperlink>
      <w:r w:rsidRPr="005E1575">
        <w:rPr>
          <w:rFonts w:ascii="Verdana" w:eastAsia="宋体" w:hAnsi="Verdana" w:cs="宋体"/>
          <w:color w:val="333333"/>
          <w:kern w:val="0"/>
          <w:szCs w:val="21"/>
        </w:rPr>
        <w:t> </w:t>
      </w:r>
      <w:hyperlink r:id="rId318" w:history="1">
        <w:r w:rsidRPr="005E1575">
          <w:rPr>
            <w:rFonts w:ascii="Verdana" w:eastAsia="宋体" w:hAnsi="Verdana" w:cs="宋体"/>
            <w:color w:val="000000"/>
            <w:kern w:val="0"/>
            <w:szCs w:val="21"/>
          </w:rPr>
          <w:t>Github</w:t>
        </w:r>
      </w:hyperlink>
    </w:p>
    <w:p w:rsidR="005E1575" w:rsidRPr="005E1575" w:rsidRDefault="005E1575" w:rsidP="005E1575">
      <w:pPr>
        <w:widowControl/>
        <w:numPr>
          <w:ilvl w:val="0"/>
          <w:numId w:val="69"/>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StockSharp</w:t>
      </w:r>
      <w:r w:rsidRPr="005E1575">
        <w:rPr>
          <w:rFonts w:ascii="Verdana" w:eastAsia="宋体" w:hAnsi="Verdana" w:cs="宋体"/>
          <w:color w:val="333333"/>
          <w:kern w:val="0"/>
          <w:szCs w:val="21"/>
        </w:rPr>
        <w:t>：交易和算法交易（</w:t>
      </w:r>
      <w:r w:rsidRPr="005E1575">
        <w:rPr>
          <w:rFonts w:ascii="Verdana" w:eastAsia="宋体" w:hAnsi="Verdana" w:cs="宋体"/>
          <w:color w:val="333333"/>
          <w:kern w:val="0"/>
          <w:szCs w:val="21"/>
        </w:rPr>
        <w:t>algorithmic trading</w:t>
      </w:r>
      <w:r w:rsidRPr="005E1575">
        <w:rPr>
          <w:rFonts w:ascii="Verdana" w:eastAsia="宋体" w:hAnsi="Verdana" w:cs="宋体"/>
          <w:color w:val="333333"/>
          <w:kern w:val="0"/>
          <w:szCs w:val="21"/>
        </w:rPr>
        <w:t>）的开源平台（用于股票市场、外汇市场、比特币和期权交易）。</w:t>
      </w:r>
      <w:hyperlink r:id="rId319"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 xml:space="preserve">Visual Studio </w:t>
      </w:r>
      <w:r w:rsidRPr="005E1575">
        <w:rPr>
          <w:rFonts w:ascii="Verdana" w:eastAsia="宋体" w:hAnsi="Verdana" w:cs="宋体"/>
          <w:b/>
          <w:bCs/>
          <w:color w:val="333333"/>
          <w:kern w:val="0"/>
          <w:sz w:val="32"/>
          <w:szCs w:val="32"/>
        </w:rPr>
        <w:t>插件（</w:t>
      </w:r>
      <w:r w:rsidRPr="005E1575">
        <w:rPr>
          <w:rFonts w:ascii="Verdana" w:eastAsia="宋体" w:hAnsi="Verdana" w:cs="宋体"/>
          <w:b/>
          <w:bCs/>
          <w:color w:val="333333"/>
          <w:kern w:val="0"/>
          <w:sz w:val="32"/>
          <w:szCs w:val="32"/>
        </w:rPr>
        <w:t>Visual Studio Plugins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7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Web Essentials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Web Essentials </w:t>
      </w:r>
      <w:r w:rsidRPr="005E1575">
        <w:rPr>
          <w:rFonts w:ascii="Verdana" w:eastAsia="宋体" w:hAnsi="Verdana" w:cs="宋体"/>
          <w:color w:val="333333"/>
          <w:kern w:val="0"/>
          <w:szCs w:val="21"/>
        </w:rPr>
        <w:t>为</w:t>
      </w:r>
      <w:r w:rsidRPr="005E1575">
        <w:rPr>
          <w:rFonts w:ascii="Verdana" w:eastAsia="宋体" w:hAnsi="Verdana" w:cs="宋体"/>
          <w:color w:val="333333"/>
          <w:kern w:val="0"/>
          <w:szCs w:val="21"/>
        </w:rPr>
        <w:t xml:space="preserve"> Visual Stduio </w:t>
      </w:r>
      <w:r w:rsidRPr="005E1575">
        <w:rPr>
          <w:rFonts w:ascii="Verdana" w:eastAsia="宋体" w:hAnsi="Verdana" w:cs="宋体"/>
          <w:color w:val="333333"/>
          <w:kern w:val="0"/>
          <w:szCs w:val="21"/>
        </w:rPr>
        <w:t>扩展了大量的特性，提供了</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开发人员盼望多年的功能。</w:t>
      </w:r>
      <w:hyperlink r:id="rId32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VsVIM</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Visual Studio </w:t>
      </w:r>
      <w:r w:rsidRPr="005E1575">
        <w:rPr>
          <w:rFonts w:ascii="Verdana" w:eastAsia="宋体" w:hAnsi="Verdana" w:cs="宋体"/>
          <w:color w:val="333333"/>
          <w:kern w:val="0"/>
          <w:szCs w:val="21"/>
        </w:rPr>
        <w:t>中的</w:t>
      </w:r>
      <w:r w:rsidRPr="005E1575">
        <w:rPr>
          <w:rFonts w:ascii="Verdana" w:eastAsia="宋体" w:hAnsi="Verdana" w:cs="宋体"/>
          <w:color w:val="333333"/>
          <w:kern w:val="0"/>
          <w:szCs w:val="21"/>
        </w:rPr>
        <w:t xml:space="preserve"> VIM</w:t>
      </w:r>
      <w:r w:rsidRPr="005E1575">
        <w:rPr>
          <w:rFonts w:ascii="Verdana" w:eastAsia="宋体" w:hAnsi="Verdana" w:cs="宋体"/>
          <w:color w:val="333333"/>
          <w:kern w:val="0"/>
          <w:szCs w:val="21"/>
        </w:rPr>
        <w:t>。</w:t>
      </w:r>
      <w:hyperlink r:id="rId32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Nuget Package Manager</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NuGet </w:t>
      </w:r>
      <w:r w:rsidRPr="005E1575">
        <w:rPr>
          <w:rFonts w:ascii="Verdana" w:eastAsia="宋体" w:hAnsi="Verdana" w:cs="宋体"/>
          <w:color w:val="333333"/>
          <w:kern w:val="0"/>
          <w:szCs w:val="21"/>
        </w:rPr>
        <w:t>是微软开发平台（包括</w:t>
      </w:r>
      <w:r w:rsidRPr="005E1575">
        <w:rPr>
          <w:rFonts w:ascii="Verdana" w:eastAsia="宋体" w:hAnsi="Verdana" w:cs="宋体"/>
          <w:color w:val="333333"/>
          <w:kern w:val="0"/>
          <w:szCs w:val="21"/>
        </w:rPr>
        <w:t xml:space="preserve"> .NET</w:t>
      </w:r>
      <w:r w:rsidRPr="005E1575">
        <w:rPr>
          <w:rFonts w:ascii="Verdana" w:eastAsia="宋体" w:hAnsi="Verdana" w:cs="宋体"/>
          <w:color w:val="333333"/>
          <w:kern w:val="0"/>
          <w:szCs w:val="21"/>
        </w:rPr>
        <w:t>）的包管理器。</w:t>
      </w:r>
      <w:hyperlink r:id="rId32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SideWaffle</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Visual Studio 2012</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2013 </w:t>
      </w:r>
      <w:r w:rsidRPr="005E1575">
        <w:rPr>
          <w:rFonts w:ascii="Verdana" w:eastAsia="宋体" w:hAnsi="Verdana" w:cs="宋体"/>
          <w:color w:val="333333"/>
          <w:kern w:val="0"/>
          <w:szCs w:val="21"/>
        </w:rPr>
        <w:t>中的一组项目模板集合，让</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开发人员更加轻松。</w:t>
      </w:r>
      <w:hyperlink r:id="rId323"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Resharper</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Visual Studio </w:t>
      </w:r>
      <w:r w:rsidRPr="005E1575">
        <w:rPr>
          <w:rFonts w:ascii="Verdana" w:eastAsia="宋体" w:hAnsi="Verdana" w:cs="宋体"/>
          <w:color w:val="333333"/>
          <w:kern w:val="0"/>
          <w:szCs w:val="21"/>
        </w:rPr>
        <w:t>开发人员生产力工具</w:t>
      </w:r>
      <w:r w:rsidRPr="005E1575">
        <w:rPr>
          <w:rFonts w:ascii="Verdana" w:eastAsia="宋体" w:hAnsi="Verdana" w:cs="宋体"/>
          <w:color w:val="333333"/>
          <w:kern w:val="0"/>
          <w:szCs w:val="21"/>
        </w:rPr>
        <w:t> </w:t>
      </w:r>
      <w:r w:rsidRPr="005E1575">
        <w:rPr>
          <w:rFonts w:ascii="Verdana" w:eastAsia="宋体" w:hAnsi="Verdana" w:cs="宋体"/>
          <w:b/>
          <w:bCs/>
          <w:color w:val="333333"/>
          <w:kern w:val="0"/>
          <w:szCs w:val="21"/>
        </w:rPr>
        <w:t>[$]</w:t>
      </w:r>
      <w:r w:rsidRPr="005E1575">
        <w:rPr>
          <w:rFonts w:ascii="Verdana" w:eastAsia="宋体" w:hAnsi="Verdana" w:cs="宋体"/>
          <w:color w:val="333333"/>
          <w:kern w:val="0"/>
          <w:szCs w:val="21"/>
        </w:rPr>
        <w:t> </w:t>
      </w:r>
      <w:hyperlink r:id="rId32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Refactoring Essentials</w:t>
      </w:r>
      <w:r w:rsidRPr="005E1575">
        <w:rPr>
          <w:rFonts w:ascii="Verdana" w:eastAsia="宋体" w:hAnsi="Verdana" w:cs="宋体"/>
          <w:color w:val="333333"/>
          <w:kern w:val="0"/>
          <w:szCs w:val="21"/>
        </w:rPr>
        <w:t>：开源</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VB.NET </w:t>
      </w:r>
      <w:r w:rsidRPr="005E1575">
        <w:rPr>
          <w:rFonts w:ascii="Verdana" w:eastAsia="宋体" w:hAnsi="Verdana" w:cs="宋体"/>
          <w:color w:val="333333"/>
          <w:kern w:val="0"/>
          <w:szCs w:val="21"/>
        </w:rPr>
        <w:t>重构扩展，包括代码最佳实践分析器。</w:t>
      </w:r>
      <w:hyperlink r:id="rId32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CodeContracts</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CodeContracts </w:t>
      </w:r>
      <w:r w:rsidRPr="005E1575">
        <w:rPr>
          <w:rFonts w:ascii="Verdana" w:eastAsia="宋体" w:hAnsi="Verdana" w:cs="宋体"/>
          <w:color w:val="333333"/>
          <w:kern w:val="0"/>
          <w:szCs w:val="21"/>
        </w:rPr>
        <w:t>工具源代码。</w:t>
      </w:r>
      <w:hyperlink r:id="rId326" w:history="1">
        <w:r w:rsidRPr="005E1575">
          <w:rPr>
            <w:rFonts w:ascii="Verdana" w:eastAsia="宋体" w:hAnsi="Verdana" w:cs="宋体"/>
            <w:color w:val="000000"/>
            <w:kern w:val="0"/>
            <w:szCs w:val="21"/>
          </w:rPr>
          <w:t>官网</w:t>
        </w:r>
      </w:hyperlink>
      <w:bookmarkStart w:id="1" w:name="_GoBack"/>
      <w:bookmarkEnd w:id="1"/>
    </w:p>
    <w:p w:rsidR="005E1575" w:rsidRPr="005E1575" w:rsidRDefault="005E1575" w:rsidP="005E1575">
      <w:pPr>
        <w:widowControl/>
        <w:numPr>
          <w:ilvl w:val="0"/>
          <w:numId w:val="7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Git Diff Margin</w:t>
      </w:r>
      <w:r w:rsidRPr="005E1575">
        <w:rPr>
          <w:rFonts w:ascii="Verdana" w:eastAsia="宋体" w:hAnsi="Verdana" w:cs="宋体"/>
          <w:color w:val="333333"/>
          <w:kern w:val="0"/>
          <w:szCs w:val="21"/>
        </w:rPr>
        <w:t>：在</w:t>
      </w:r>
      <w:r w:rsidRPr="005E1575">
        <w:rPr>
          <w:rFonts w:ascii="Verdana" w:eastAsia="宋体" w:hAnsi="Verdana" w:cs="宋体"/>
          <w:color w:val="333333"/>
          <w:kern w:val="0"/>
          <w:szCs w:val="21"/>
        </w:rPr>
        <w:t xml:space="preserve"> Visual Studio </w:t>
      </w:r>
      <w:r w:rsidRPr="005E1575">
        <w:rPr>
          <w:rFonts w:ascii="Verdana" w:eastAsia="宋体" w:hAnsi="Verdana" w:cs="宋体"/>
          <w:color w:val="333333"/>
          <w:kern w:val="0"/>
          <w:szCs w:val="21"/>
        </w:rPr>
        <w:t>滚动条区域实时显示当前文件在</w:t>
      </w:r>
      <w:r w:rsidRPr="005E1575">
        <w:rPr>
          <w:rFonts w:ascii="Verdana" w:eastAsia="宋体" w:hAnsi="Verdana" w:cs="宋体"/>
          <w:color w:val="333333"/>
          <w:kern w:val="0"/>
          <w:szCs w:val="21"/>
        </w:rPr>
        <w:t xml:space="preserve"> Git </w:t>
      </w:r>
      <w:r w:rsidRPr="005E1575">
        <w:rPr>
          <w:rFonts w:ascii="Verdana" w:eastAsia="宋体" w:hAnsi="Verdana" w:cs="宋体"/>
          <w:color w:val="333333"/>
          <w:kern w:val="0"/>
          <w:szCs w:val="21"/>
        </w:rPr>
        <w:t>上的差异。</w:t>
      </w:r>
      <w:hyperlink r:id="rId32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0"/>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Productivity Power Tools</w:t>
      </w:r>
      <w:r w:rsidRPr="005E1575">
        <w:rPr>
          <w:rFonts w:ascii="Verdana" w:eastAsia="宋体" w:hAnsi="Verdana" w:cs="宋体"/>
          <w:color w:val="333333"/>
          <w:kern w:val="0"/>
          <w:szCs w:val="21"/>
        </w:rPr>
        <w:t>：一组</w:t>
      </w:r>
      <w:r w:rsidRPr="005E1575">
        <w:rPr>
          <w:rFonts w:ascii="Verdana" w:eastAsia="宋体" w:hAnsi="Verdana" w:cs="宋体"/>
          <w:color w:val="333333"/>
          <w:kern w:val="0"/>
          <w:szCs w:val="21"/>
        </w:rPr>
        <w:t xml:space="preserve"> Visual Studio </w:t>
      </w:r>
      <w:r w:rsidRPr="005E1575">
        <w:rPr>
          <w:rFonts w:ascii="Verdana" w:eastAsia="宋体" w:hAnsi="Verdana" w:cs="宋体"/>
          <w:color w:val="333333"/>
          <w:kern w:val="0"/>
          <w:szCs w:val="21"/>
        </w:rPr>
        <w:t>专业版（及更高版本）的扩展，用于提高开发人员的生产力。</w:t>
      </w:r>
      <w:hyperlink r:id="rId328"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 xml:space="preserve">Web </w:t>
      </w:r>
      <w:r w:rsidRPr="005E1575">
        <w:rPr>
          <w:rFonts w:ascii="Verdana" w:eastAsia="宋体" w:hAnsi="Verdana" w:cs="宋体"/>
          <w:b/>
          <w:bCs/>
          <w:color w:val="333333"/>
          <w:kern w:val="0"/>
          <w:sz w:val="32"/>
          <w:szCs w:val="32"/>
        </w:rPr>
        <w:t>框架（</w:t>
      </w:r>
      <w:r w:rsidRPr="005E1575">
        <w:rPr>
          <w:rFonts w:ascii="Verdana" w:eastAsia="宋体" w:hAnsi="Verdana" w:cs="宋体"/>
          <w:b/>
          <w:bCs/>
          <w:color w:val="333333"/>
          <w:kern w:val="0"/>
          <w:sz w:val="32"/>
          <w:szCs w:val="32"/>
        </w:rPr>
        <w:t>Web Frameworks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7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ASP.NET MVC</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ASP.NET </w:t>
      </w:r>
      <w:r w:rsidRPr="005E1575">
        <w:rPr>
          <w:rFonts w:ascii="Verdana" w:eastAsia="宋体" w:hAnsi="Verdana" w:cs="宋体"/>
          <w:color w:val="333333"/>
          <w:kern w:val="0"/>
          <w:szCs w:val="21"/>
        </w:rPr>
        <w:t>是一个免费的</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框架，用于创建优秀的</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站点和应用程序。</w:t>
      </w:r>
      <w:hyperlink r:id="rId32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FubuMVC</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.NET </w:t>
      </w:r>
      <w:r w:rsidRPr="005E1575">
        <w:rPr>
          <w:rFonts w:ascii="Verdana" w:eastAsia="宋体" w:hAnsi="Verdana" w:cs="宋体"/>
          <w:color w:val="333333"/>
          <w:kern w:val="0"/>
          <w:szCs w:val="21"/>
        </w:rPr>
        <w:t>平台下前端控制器（</w:t>
      </w:r>
      <w:r w:rsidRPr="005E1575">
        <w:rPr>
          <w:rFonts w:ascii="Verdana" w:eastAsia="宋体" w:hAnsi="Verdana" w:cs="宋体"/>
          <w:color w:val="333333"/>
          <w:kern w:val="0"/>
          <w:szCs w:val="21"/>
        </w:rPr>
        <w:t>front-controller</w:t>
      </w:r>
      <w:r w:rsidRPr="005E1575">
        <w:rPr>
          <w:rFonts w:ascii="Verdana" w:eastAsia="宋体" w:hAnsi="Verdana" w:cs="宋体"/>
          <w:color w:val="333333"/>
          <w:kern w:val="0"/>
          <w:szCs w:val="21"/>
        </w:rPr>
        <w:t>）风格的</w:t>
      </w:r>
      <w:r w:rsidRPr="005E1575">
        <w:rPr>
          <w:rFonts w:ascii="Verdana" w:eastAsia="宋体" w:hAnsi="Verdana" w:cs="宋体"/>
          <w:color w:val="333333"/>
          <w:kern w:val="0"/>
          <w:szCs w:val="21"/>
        </w:rPr>
        <w:t xml:space="preserve"> MVC </w:t>
      </w:r>
      <w:r w:rsidRPr="005E1575">
        <w:rPr>
          <w:rFonts w:ascii="Verdana" w:eastAsia="宋体" w:hAnsi="Verdana" w:cs="宋体"/>
          <w:color w:val="333333"/>
          <w:kern w:val="0"/>
          <w:szCs w:val="21"/>
        </w:rPr>
        <w:t>框架。</w:t>
      </w:r>
      <w:hyperlink r:id="rId33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NancyFx</w:t>
      </w:r>
      <w:r w:rsidRPr="005E1575">
        <w:rPr>
          <w:rFonts w:ascii="Verdana" w:eastAsia="宋体" w:hAnsi="Verdana" w:cs="宋体"/>
          <w:color w:val="333333"/>
          <w:kern w:val="0"/>
          <w:szCs w:val="21"/>
        </w:rPr>
        <w:t>：在</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和</w:t>
      </w:r>
      <w:r w:rsidRPr="005E1575">
        <w:rPr>
          <w:rFonts w:ascii="Verdana" w:eastAsia="宋体" w:hAnsi="Verdana" w:cs="宋体"/>
          <w:color w:val="333333"/>
          <w:kern w:val="0"/>
          <w:szCs w:val="21"/>
        </w:rPr>
        <w:t xml:space="preserve"> Mono </w:t>
      </w:r>
      <w:r w:rsidRPr="005E1575">
        <w:rPr>
          <w:rFonts w:ascii="Verdana" w:eastAsia="宋体" w:hAnsi="Verdana" w:cs="宋体"/>
          <w:color w:val="333333"/>
          <w:kern w:val="0"/>
          <w:szCs w:val="21"/>
        </w:rPr>
        <w:t>平台上创建</w:t>
      </w:r>
      <w:r w:rsidRPr="005E1575">
        <w:rPr>
          <w:rFonts w:ascii="Verdana" w:eastAsia="宋体" w:hAnsi="Verdana" w:cs="宋体"/>
          <w:color w:val="333333"/>
          <w:kern w:val="0"/>
          <w:szCs w:val="21"/>
        </w:rPr>
        <w:t xml:space="preserve"> HTTP </w:t>
      </w:r>
      <w:r w:rsidRPr="005E1575">
        <w:rPr>
          <w:rFonts w:ascii="Verdana" w:eastAsia="宋体" w:hAnsi="Verdana" w:cs="宋体"/>
          <w:color w:val="333333"/>
          <w:kern w:val="0"/>
          <w:szCs w:val="21"/>
        </w:rPr>
        <w:t>服务的一个轻量级、非正式的框架。</w:t>
      </w:r>
      <w:hyperlink r:id="rId33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IISNode</w:t>
      </w:r>
      <w:r w:rsidRPr="005E1575">
        <w:rPr>
          <w:rFonts w:ascii="Verdana" w:eastAsia="宋体" w:hAnsi="Verdana" w:cs="宋体"/>
          <w:color w:val="333333"/>
          <w:kern w:val="0"/>
          <w:szCs w:val="21"/>
        </w:rPr>
        <w:t>：在</w:t>
      </w:r>
      <w:r w:rsidRPr="005E1575">
        <w:rPr>
          <w:rFonts w:ascii="Verdana" w:eastAsia="宋体" w:hAnsi="Verdana" w:cs="宋体"/>
          <w:color w:val="333333"/>
          <w:kern w:val="0"/>
          <w:szCs w:val="21"/>
        </w:rPr>
        <w:t xml:space="preserve"> IIS </w:t>
      </w:r>
      <w:r w:rsidRPr="005E1575">
        <w:rPr>
          <w:rFonts w:ascii="Verdana" w:eastAsia="宋体" w:hAnsi="Verdana" w:cs="宋体"/>
          <w:color w:val="333333"/>
          <w:kern w:val="0"/>
          <w:szCs w:val="21"/>
        </w:rPr>
        <w:t>中宿主</w:t>
      </w:r>
      <w:r w:rsidRPr="005E1575">
        <w:rPr>
          <w:rFonts w:ascii="Verdana" w:eastAsia="宋体" w:hAnsi="Verdana" w:cs="宋体"/>
          <w:color w:val="333333"/>
          <w:kern w:val="0"/>
          <w:szCs w:val="21"/>
        </w:rPr>
        <w:t xml:space="preserve"> NodeJS </w:t>
      </w:r>
      <w:r w:rsidRPr="005E1575">
        <w:rPr>
          <w:rFonts w:ascii="Verdana" w:eastAsia="宋体" w:hAnsi="Verdana" w:cs="宋体"/>
          <w:color w:val="333333"/>
          <w:kern w:val="0"/>
          <w:szCs w:val="21"/>
        </w:rPr>
        <w:t>应用程序。</w:t>
      </w:r>
      <w:hyperlink r:id="rId332"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1"/>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Suave.IO</w:t>
      </w:r>
      <w:r w:rsidRPr="005E1575">
        <w:rPr>
          <w:rFonts w:ascii="Verdana" w:eastAsia="宋体" w:hAnsi="Verdana" w:cs="宋体"/>
          <w:color w:val="333333"/>
          <w:kern w:val="0"/>
          <w:szCs w:val="21"/>
        </w:rPr>
        <w:t>：一个框架</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库</w:t>
      </w:r>
      <w:r w:rsidRPr="005E1575">
        <w:rPr>
          <w:rFonts w:ascii="Verdana" w:eastAsia="宋体" w:hAnsi="Verdana" w:cs="宋体"/>
          <w:color w:val="333333"/>
          <w:kern w:val="0"/>
          <w:szCs w:val="21"/>
        </w:rPr>
        <w:t xml:space="preserve">/web </w:t>
      </w:r>
      <w:r w:rsidRPr="005E1575">
        <w:rPr>
          <w:rFonts w:ascii="Verdana" w:eastAsia="宋体" w:hAnsi="Verdana" w:cs="宋体"/>
          <w:color w:val="333333"/>
          <w:kern w:val="0"/>
          <w:szCs w:val="21"/>
        </w:rPr>
        <w:t>服务器，当你看到你使用优美的</w:t>
      </w:r>
      <w:r w:rsidRPr="005E1575">
        <w:rPr>
          <w:rFonts w:ascii="Verdana" w:eastAsia="宋体" w:hAnsi="Verdana" w:cs="宋体"/>
          <w:color w:val="333333"/>
          <w:kern w:val="0"/>
          <w:szCs w:val="21"/>
        </w:rPr>
        <w:t xml:space="preserve"> F# </w:t>
      </w:r>
      <w:r w:rsidRPr="005E1575">
        <w:rPr>
          <w:rFonts w:ascii="Verdana" w:eastAsia="宋体" w:hAnsi="Verdana" w:cs="宋体"/>
          <w:color w:val="333333"/>
          <w:kern w:val="0"/>
          <w:szCs w:val="21"/>
        </w:rPr>
        <w:t>编写的代码提前完成了你的项目时，它的存在会让你喜极而泣。（一个用</w:t>
      </w:r>
      <w:r w:rsidRPr="005E1575">
        <w:rPr>
          <w:rFonts w:ascii="Verdana" w:eastAsia="宋体" w:hAnsi="Verdana" w:cs="宋体"/>
          <w:color w:val="333333"/>
          <w:kern w:val="0"/>
          <w:szCs w:val="21"/>
        </w:rPr>
        <w:t xml:space="preserve"> F# </w:t>
      </w:r>
      <w:r w:rsidRPr="005E1575">
        <w:rPr>
          <w:rFonts w:ascii="Verdana" w:eastAsia="宋体" w:hAnsi="Verdana" w:cs="宋体"/>
          <w:color w:val="333333"/>
          <w:kern w:val="0"/>
          <w:szCs w:val="21"/>
        </w:rPr>
        <w:t>编写</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应用的框架和服务器端）</w:t>
      </w:r>
      <w:hyperlink r:id="rId333"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 xml:space="preserve">Web </w:t>
      </w:r>
      <w:r w:rsidRPr="005E1575">
        <w:rPr>
          <w:rFonts w:ascii="Verdana" w:eastAsia="宋体" w:hAnsi="Verdana" w:cs="宋体"/>
          <w:b/>
          <w:bCs/>
          <w:color w:val="333333"/>
          <w:kern w:val="0"/>
          <w:sz w:val="32"/>
          <w:szCs w:val="32"/>
        </w:rPr>
        <w:t>服务器（</w:t>
      </w:r>
      <w:r w:rsidRPr="005E1575">
        <w:rPr>
          <w:rFonts w:ascii="Verdana" w:eastAsia="宋体" w:hAnsi="Verdana" w:cs="宋体"/>
          <w:b/>
          <w:bCs/>
          <w:color w:val="333333"/>
          <w:kern w:val="0"/>
          <w:sz w:val="32"/>
          <w:szCs w:val="32"/>
        </w:rPr>
        <w:t>Web Servers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7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EmbedIO</w:t>
      </w:r>
      <w:r w:rsidRPr="005E1575">
        <w:rPr>
          <w:rFonts w:ascii="Verdana" w:eastAsia="宋体" w:hAnsi="Verdana" w:cs="宋体"/>
          <w:color w:val="333333"/>
          <w:kern w:val="0"/>
          <w:szCs w:val="21"/>
        </w:rPr>
        <w:t>：基于</w:t>
      </w:r>
      <w:r w:rsidRPr="005E1575">
        <w:rPr>
          <w:rFonts w:ascii="Verdana" w:eastAsia="宋体" w:hAnsi="Verdana" w:cs="宋体"/>
          <w:color w:val="333333"/>
          <w:kern w:val="0"/>
          <w:szCs w:val="21"/>
        </w:rPr>
        <w:t xml:space="preserve"> Mono </w:t>
      </w:r>
      <w:r w:rsidRPr="005E1575">
        <w:rPr>
          <w:rFonts w:ascii="Verdana" w:eastAsia="宋体" w:hAnsi="Verdana" w:cs="宋体"/>
          <w:color w:val="333333"/>
          <w:kern w:val="0"/>
          <w:szCs w:val="21"/>
        </w:rPr>
        <w:t>编写的跨平台的</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服务器。</w:t>
      </w:r>
      <w:hyperlink r:id="rId334"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XSP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Mono </w:t>
      </w:r>
      <w:r w:rsidRPr="005E1575">
        <w:rPr>
          <w:rFonts w:ascii="Verdana" w:eastAsia="宋体" w:hAnsi="Verdana" w:cs="宋体"/>
          <w:color w:val="333333"/>
          <w:kern w:val="0"/>
          <w:szCs w:val="21"/>
        </w:rPr>
        <w:t>中的</w:t>
      </w:r>
      <w:r w:rsidRPr="005E1575">
        <w:rPr>
          <w:rFonts w:ascii="Verdana" w:eastAsia="宋体" w:hAnsi="Verdana" w:cs="宋体"/>
          <w:color w:val="333333"/>
          <w:kern w:val="0"/>
          <w:szCs w:val="21"/>
        </w:rPr>
        <w:t xml:space="preserve"> ASP.NET </w:t>
      </w:r>
      <w:r w:rsidRPr="005E1575">
        <w:rPr>
          <w:rFonts w:ascii="Verdana" w:eastAsia="宋体" w:hAnsi="Verdana" w:cs="宋体"/>
          <w:color w:val="333333"/>
          <w:kern w:val="0"/>
          <w:szCs w:val="21"/>
        </w:rPr>
        <w:t>宿主服务器。该模块包含了</w:t>
      </w:r>
      <w:r w:rsidRPr="005E1575">
        <w:rPr>
          <w:rFonts w:ascii="Verdana" w:eastAsia="宋体" w:hAnsi="Verdana" w:cs="宋体"/>
          <w:color w:val="333333"/>
          <w:kern w:val="0"/>
          <w:szCs w:val="21"/>
        </w:rPr>
        <w:t xml:space="preserve"> Apache </w:t>
      </w:r>
      <w:r w:rsidRPr="005E1575">
        <w:rPr>
          <w:rFonts w:ascii="Verdana" w:eastAsia="宋体" w:hAnsi="Verdana" w:cs="宋体"/>
          <w:color w:val="333333"/>
          <w:kern w:val="0"/>
          <w:szCs w:val="21"/>
        </w:rPr>
        <w:t>模块、</w:t>
      </w:r>
      <w:r w:rsidRPr="005E1575">
        <w:rPr>
          <w:rFonts w:ascii="Verdana" w:eastAsia="宋体" w:hAnsi="Verdana" w:cs="宋体"/>
          <w:color w:val="333333"/>
          <w:kern w:val="0"/>
          <w:szCs w:val="21"/>
        </w:rPr>
        <w:t xml:space="preserve">FastCGI </w:t>
      </w:r>
      <w:r w:rsidRPr="005E1575">
        <w:rPr>
          <w:rFonts w:ascii="Verdana" w:eastAsia="宋体" w:hAnsi="Verdana" w:cs="宋体"/>
          <w:color w:val="333333"/>
          <w:kern w:val="0"/>
          <w:szCs w:val="21"/>
        </w:rPr>
        <w:t>模块，可以用于挂载到其它</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服务器或是作为一个测试用的独立服务器存在（类似微软的</w:t>
      </w:r>
      <w:r w:rsidRPr="005E1575">
        <w:rPr>
          <w:rFonts w:ascii="Verdana" w:eastAsia="宋体" w:hAnsi="Verdana" w:cs="宋体"/>
          <w:color w:val="333333"/>
          <w:kern w:val="0"/>
          <w:szCs w:val="21"/>
        </w:rPr>
        <w:t xml:space="preserve"> Cassini </w:t>
      </w:r>
      <w:r w:rsidRPr="005E1575">
        <w:rPr>
          <w:rFonts w:ascii="Verdana" w:eastAsia="宋体" w:hAnsi="Verdana" w:cs="宋体"/>
          <w:color w:val="333333"/>
          <w:kern w:val="0"/>
          <w:szCs w:val="21"/>
        </w:rPr>
        <w:t>项目）。</w:t>
      </w:r>
      <w:hyperlink r:id="rId335"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2"/>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Jexus</w:t>
      </w:r>
      <w:r w:rsidRPr="005E1575">
        <w:rPr>
          <w:rFonts w:ascii="Verdana" w:eastAsia="宋体" w:hAnsi="Verdana" w:cs="宋体"/>
          <w:color w:val="333333"/>
          <w:kern w:val="0"/>
          <w:szCs w:val="21"/>
        </w:rPr>
        <w:t>：强劲、坚固、免费、易用的</w:t>
      </w:r>
      <w:r w:rsidRPr="005E1575">
        <w:rPr>
          <w:rFonts w:ascii="Verdana" w:eastAsia="宋体" w:hAnsi="Verdana" w:cs="宋体"/>
          <w:color w:val="333333"/>
          <w:kern w:val="0"/>
          <w:szCs w:val="21"/>
        </w:rPr>
        <w:t>Linux ASP.NET</w:t>
      </w:r>
      <w:r w:rsidRPr="005E1575">
        <w:rPr>
          <w:rFonts w:ascii="Verdana" w:eastAsia="宋体" w:hAnsi="Verdana" w:cs="宋体"/>
          <w:color w:val="333333"/>
          <w:kern w:val="0"/>
          <w:szCs w:val="21"/>
        </w:rPr>
        <w:t>服务器。</w:t>
      </w:r>
      <w:hyperlink r:id="rId336"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WebSocket</w:t>
      </w:r>
    </w:p>
    <w:p w:rsidR="005E1575" w:rsidRPr="005E1575" w:rsidRDefault="005E1575" w:rsidP="005E1575">
      <w:pPr>
        <w:widowControl/>
        <w:numPr>
          <w:ilvl w:val="0"/>
          <w:numId w:val="7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SignalR</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ASP.NET </w:t>
      </w:r>
      <w:r w:rsidRPr="005E1575">
        <w:rPr>
          <w:rFonts w:ascii="Verdana" w:eastAsia="宋体" w:hAnsi="Verdana" w:cs="宋体"/>
          <w:color w:val="333333"/>
          <w:kern w:val="0"/>
          <w:szCs w:val="21"/>
        </w:rPr>
        <w:t>库，开发者可以通过它在</w:t>
      </w:r>
      <w:r w:rsidRPr="005E1575">
        <w:rPr>
          <w:rFonts w:ascii="Verdana" w:eastAsia="宋体" w:hAnsi="Verdana" w:cs="宋体"/>
          <w:color w:val="333333"/>
          <w:kern w:val="0"/>
          <w:szCs w:val="21"/>
        </w:rPr>
        <w:t xml:space="preserve"> web </w:t>
      </w:r>
      <w:r w:rsidRPr="005E1575">
        <w:rPr>
          <w:rFonts w:ascii="Verdana" w:eastAsia="宋体" w:hAnsi="Verdana" w:cs="宋体"/>
          <w:color w:val="333333"/>
          <w:kern w:val="0"/>
          <w:szCs w:val="21"/>
        </w:rPr>
        <w:t>应用程序中非常简单地实现实时功能。</w:t>
      </w:r>
      <w:hyperlink r:id="rId337"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Fleck</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Fleck </w:t>
      </w:r>
      <w:r w:rsidRPr="005E1575">
        <w:rPr>
          <w:rFonts w:ascii="Verdana" w:eastAsia="宋体" w:hAnsi="Verdana" w:cs="宋体"/>
          <w:color w:val="333333"/>
          <w:kern w:val="0"/>
          <w:szCs w:val="21"/>
        </w:rPr>
        <w:t>是一个</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实现的</w:t>
      </w:r>
      <w:r w:rsidRPr="005E1575">
        <w:rPr>
          <w:rFonts w:ascii="Verdana" w:eastAsia="宋体" w:hAnsi="Verdana" w:cs="宋体"/>
          <w:color w:val="333333"/>
          <w:kern w:val="0"/>
          <w:szCs w:val="21"/>
        </w:rPr>
        <w:t xml:space="preserve"> WebSocket </w:t>
      </w:r>
      <w:r w:rsidRPr="005E1575">
        <w:rPr>
          <w:rFonts w:ascii="Verdana" w:eastAsia="宋体" w:hAnsi="Verdana" w:cs="宋体"/>
          <w:color w:val="333333"/>
          <w:kern w:val="0"/>
          <w:szCs w:val="21"/>
        </w:rPr>
        <w:t>服务器。分支自</w:t>
      </w:r>
      <w:r w:rsidRPr="005E1575">
        <w:rPr>
          <w:rFonts w:ascii="Verdana" w:eastAsia="宋体" w:hAnsi="Verdana" w:cs="宋体"/>
          <w:color w:val="333333"/>
          <w:kern w:val="0"/>
          <w:szCs w:val="21"/>
        </w:rPr>
        <w:t xml:space="preserve"> Nugget </w:t>
      </w:r>
      <w:r w:rsidRPr="005E1575">
        <w:rPr>
          <w:rFonts w:ascii="Verdana" w:eastAsia="宋体" w:hAnsi="Verdana" w:cs="宋体"/>
          <w:color w:val="333333"/>
          <w:kern w:val="0"/>
          <w:szCs w:val="21"/>
        </w:rPr>
        <w:t>项目。</w:t>
      </w:r>
      <w:hyperlink r:id="rId338"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Websocket-Sharp</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WebSocket </w:t>
      </w:r>
      <w:r w:rsidRPr="005E1575">
        <w:rPr>
          <w:rFonts w:ascii="Verdana" w:eastAsia="宋体" w:hAnsi="Verdana" w:cs="宋体"/>
          <w:color w:val="333333"/>
          <w:kern w:val="0"/>
          <w:szCs w:val="21"/>
        </w:rPr>
        <w:t>协议的</w:t>
      </w:r>
      <w:r w:rsidRPr="005E1575">
        <w:rPr>
          <w:rFonts w:ascii="Verdana" w:eastAsia="宋体" w:hAnsi="Verdana" w:cs="宋体"/>
          <w:color w:val="333333"/>
          <w:kern w:val="0"/>
          <w:szCs w:val="21"/>
        </w:rPr>
        <w:t xml:space="preserve"> C# </w:t>
      </w:r>
      <w:r w:rsidRPr="005E1575">
        <w:rPr>
          <w:rFonts w:ascii="Verdana" w:eastAsia="宋体" w:hAnsi="Verdana" w:cs="宋体"/>
          <w:color w:val="333333"/>
          <w:kern w:val="0"/>
          <w:szCs w:val="21"/>
        </w:rPr>
        <w:t>实现，包含客户端和服务器端。</w:t>
      </w:r>
      <w:hyperlink r:id="rId339"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XSockets</w:t>
      </w:r>
      <w:r w:rsidRPr="005E1575">
        <w:rPr>
          <w:rFonts w:ascii="Verdana" w:eastAsia="宋体" w:hAnsi="Verdana" w:cs="宋体"/>
          <w:color w:val="333333"/>
          <w:kern w:val="0"/>
          <w:szCs w:val="21"/>
        </w:rPr>
        <w:t>：提供了一组工具，可以在微软</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等平台上构建一个实时应用程序。</w:t>
      </w:r>
      <w:hyperlink r:id="rId340"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WebSocket4NET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.NET 2.0+</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Xamarin</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Mono</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Silverlight</w:t>
      </w:r>
      <w:r w:rsidRPr="005E1575">
        <w:rPr>
          <w:rFonts w:ascii="Verdana" w:eastAsia="宋体" w:hAnsi="Verdana" w:cs="宋体"/>
          <w:color w:val="333333"/>
          <w:kern w:val="0"/>
          <w:szCs w:val="21"/>
        </w:rPr>
        <w:t>、</w:t>
      </w:r>
      <w:r w:rsidRPr="005E1575">
        <w:rPr>
          <w:rFonts w:ascii="Verdana" w:eastAsia="宋体" w:hAnsi="Verdana" w:cs="宋体"/>
          <w:color w:val="333333"/>
          <w:kern w:val="0"/>
          <w:szCs w:val="21"/>
        </w:rPr>
        <w:t xml:space="preserve">Windows Phone </w:t>
      </w:r>
      <w:r w:rsidRPr="005E1575">
        <w:rPr>
          <w:rFonts w:ascii="Verdana" w:eastAsia="宋体" w:hAnsi="Verdana" w:cs="宋体"/>
          <w:color w:val="333333"/>
          <w:kern w:val="0"/>
          <w:szCs w:val="21"/>
        </w:rPr>
        <w:t>以及</w:t>
      </w:r>
      <w:r w:rsidRPr="005E1575">
        <w:rPr>
          <w:rFonts w:ascii="Verdana" w:eastAsia="宋体" w:hAnsi="Verdana" w:cs="宋体"/>
          <w:color w:val="333333"/>
          <w:kern w:val="0"/>
          <w:szCs w:val="21"/>
        </w:rPr>
        <w:t xml:space="preserve"> WinRT </w:t>
      </w:r>
      <w:r w:rsidRPr="005E1575">
        <w:rPr>
          <w:rFonts w:ascii="Verdana" w:eastAsia="宋体" w:hAnsi="Verdana" w:cs="宋体"/>
          <w:color w:val="333333"/>
          <w:kern w:val="0"/>
          <w:szCs w:val="21"/>
        </w:rPr>
        <w:t>下的</w:t>
      </w:r>
      <w:r w:rsidRPr="005E1575">
        <w:rPr>
          <w:rFonts w:ascii="Verdana" w:eastAsia="宋体" w:hAnsi="Verdana" w:cs="宋体"/>
          <w:color w:val="333333"/>
          <w:kern w:val="0"/>
          <w:szCs w:val="21"/>
        </w:rPr>
        <w:t xml:space="preserve"> WebSocket </w:t>
      </w:r>
      <w:r w:rsidRPr="005E1575">
        <w:rPr>
          <w:rFonts w:ascii="Verdana" w:eastAsia="宋体" w:hAnsi="Verdana" w:cs="宋体"/>
          <w:color w:val="333333"/>
          <w:kern w:val="0"/>
          <w:szCs w:val="21"/>
        </w:rPr>
        <w:t>客户端。</w:t>
      </w:r>
      <w:hyperlink r:id="rId341" w:history="1">
        <w:r w:rsidRPr="005E1575">
          <w:rPr>
            <w:rFonts w:ascii="Verdana" w:eastAsia="宋体" w:hAnsi="Verdana" w:cs="宋体"/>
            <w:color w:val="000000"/>
            <w:kern w:val="0"/>
            <w:szCs w:val="21"/>
          </w:rPr>
          <w:t>官网</w:t>
        </w:r>
      </w:hyperlink>
    </w:p>
    <w:p w:rsidR="005E1575" w:rsidRPr="005E1575" w:rsidRDefault="005E1575" w:rsidP="005E1575">
      <w:pPr>
        <w:widowControl/>
        <w:numPr>
          <w:ilvl w:val="0"/>
          <w:numId w:val="73"/>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SuperSocket</w:t>
      </w:r>
      <w:r w:rsidRPr="005E1575">
        <w:rPr>
          <w:rFonts w:ascii="Verdana" w:eastAsia="宋体" w:hAnsi="Verdana" w:cs="宋体"/>
          <w:color w:val="333333"/>
          <w:kern w:val="0"/>
          <w:szCs w:val="21"/>
        </w:rPr>
        <w:t>：一个轻量级</w:t>
      </w:r>
      <w:r w:rsidRPr="005E1575">
        <w:rPr>
          <w:rFonts w:ascii="Verdana" w:eastAsia="宋体" w:hAnsi="Verdana" w:cs="宋体"/>
          <w:color w:val="333333"/>
          <w:kern w:val="0"/>
          <w:szCs w:val="21"/>
        </w:rPr>
        <w:t xml:space="preserve">, </w:t>
      </w:r>
      <w:r w:rsidRPr="005E1575">
        <w:rPr>
          <w:rFonts w:ascii="Verdana" w:eastAsia="宋体" w:hAnsi="Verdana" w:cs="宋体"/>
          <w:color w:val="333333"/>
          <w:kern w:val="0"/>
          <w:szCs w:val="21"/>
        </w:rPr>
        <w:t>跨平台而且可扩展的</w:t>
      </w:r>
      <w:r w:rsidRPr="005E1575">
        <w:rPr>
          <w:rFonts w:ascii="Verdana" w:eastAsia="宋体" w:hAnsi="Verdana" w:cs="宋体"/>
          <w:color w:val="333333"/>
          <w:kern w:val="0"/>
          <w:szCs w:val="21"/>
        </w:rPr>
        <w:t xml:space="preserve"> .Net/Mono Socket </w:t>
      </w:r>
      <w:r w:rsidRPr="005E1575">
        <w:rPr>
          <w:rFonts w:ascii="Verdana" w:eastAsia="宋体" w:hAnsi="Verdana" w:cs="宋体"/>
          <w:color w:val="333333"/>
          <w:kern w:val="0"/>
          <w:szCs w:val="21"/>
        </w:rPr>
        <w:t>服务器程序框架。</w:t>
      </w:r>
      <w:hyperlink r:id="rId342"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 xml:space="preserve">Windows </w:t>
      </w:r>
      <w:r w:rsidRPr="005E1575">
        <w:rPr>
          <w:rFonts w:ascii="Verdana" w:eastAsia="宋体" w:hAnsi="Verdana" w:cs="宋体"/>
          <w:b/>
          <w:bCs/>
          <w:color w:val="333333"/>
          <w:kern w:val="0"/>
          <w:sz w:val="32"/>
          <w:szCs w:val="32"/>
        </w:rPr>
        <w:t>服务（</w:t>
      </w:r>
      <w:r w:rsidRPr="005E1575">
        <w:rPr>
          <w:rFonts w:ascii="Verdana" w:eastAsia="宋体" w:hAnsi="Verdana" w:cs="宋体"/>
          <w:b/>
          <w:bCs/>
          <w:color w:val="333333"/>
          <w:kern w:val="0"/>
          <w:sz w:val="32"/>
          <w:szCs w:val="32"/>
        </w:rPr>
        <w:t>Windows Services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74"/>
        </w:numPr>
        <w:shd w:val="clear" w:color="auto" w:fill="FFFFFF"/>
        <w:spacing w:line="378" w:lineRule="atLeast"/>
        <w:ind w:left="600"/>
        <w:jc w:val="left"/>
        <w:rPr>
          <w:rFonts w:ascii="Verdana" w:eastAsia="宋体" w:hAnsi="Verdana" w:cs="宋体"/>
          <w:color w:val="333333"/>
          <w:kern w:val="0"/>
          <w:szCs w:val="21"/>
        </w:rPr>
      </w:pPr>
      <w:r w:rsidRPr="005E1575">
        <w:rPr>
          <w:rFonts w:ascii="Verdana" w:eastAsia="宋体" w:hAnsi="Verdana" w:cs="宋体"/>
          <w:color w:val="333333"/>
          <w:kern w:val="0"/>
          <w:szCs w:val="21"/>
        </w:rPr>
        <w:t>TopShelf</w:t>
      </w:r>
      <w:r w:rsidRPr="005E1575">
        <w:rPr>
          <w:rFonts w:ascii="Verdana" w:eastAsia="宋体" w:hAnsi="Verdana" w:cs="宋体"/>
          <w:color w:val="333333"/>
          <w:kern w:val="0"/>
          <w:szCs w:val="21"/>
        </w:rPr>
        <w:t>：一个简单的服务宿主框架，使用</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构建</w:t>
      </w:r>
      <w:r w:rsidRPr="005E1575">
        <w:rPr>
          <w:rFonts w:ascii="Verdana" w:eastAsia="宋体" w:hAnsi="Verdana" w:cs="宋体"/>
          <w:color w:val="333333"/>
          <w:kern w:val="0"/>
          <w:szCs w:val="21"/>
        </w:rPr>
        <w:t xml:space="preserve"> Windows </w:t>
      </w:r>
      <w:r w:rsidRPr="005E1575">
        <w:rPr>
          <w:rFonts w:ascii="Verdana" w:eastAsia="宋体" w:hAnsi="Verdana" w:cs="宋体"/>
          <w:color w:val="333333"/>
          <w:kern w:val="0"/>
          <w:szCs w:val="21"/>
        </w:rPr>
        <w:t>服务。</w:t>
      </w:r>
      <w:hyperlink r:id="rId343" w:history="1">
        <w:r w:rsidRPr="005E1575">
          <w:rPr>
            <w:rFonts w:ascii="Verdana" w:eastAsia="宋体" w:hAnsi="Verdana" w:cs="宋体"/>
            <w:color w:val="000000"/>
            <w:kern w:val="0"/>
            <w:szCs w:val="21"/>
          </w:rPr>
          <w:t>官网</w:t>
        </w:r>
      </w:hyperlink>
    </w:p>
    <w:p w:rsidR="005E1575" w:rsidRPr="005E1575" w:rsidRDefault="005E1575" w:rsidP="005E1575">
      <w:pPr>
        <w:widowControl/>
        <w:shd w:val="clear" w:color="auto" w:fill="FFFFFF"/>
        <w:jc w:val="left"/>
        <w:outlineLvl w:val="1"/>
        <w:rPr>
          <w:rFonts w:ascii="Verdana" w:eastAsia="宋体" w:hAnsi="Verdana" w:cs="宋体"/>
          <w:b/>
          <w:bCs/>
          <w:color w:val="333333"/>
          <w:kern w:val="0"/>
          <w:sz w:val="32"/>
          <w:szCs w:val="32"/>
        </w:rPr>
      </w:pPr>
      <w:r w:rsidRPr="005E1575">
        <w:rPr>
          <w:rFonts w:ascii="Verdana" w:eastAsia="宋体" w:hAnsi="Verdana" w:cs="宋体"/>
          <w:b/>
          <w:bCs/>
          <w:color w:val="333333"/>
          <w:kern w:val="0"/>
          <w:sz w:val="32"/>
          <w:szCs w:val="32"/>
        </w:rPr>
        <w:t>其他列表（</w:t>
      </w:r>
      <w:r w:rsidRPr="005E1575">
        <w:rPr>
          <w:rFonts w:ascii="Verdana" w:eastAsia="宋体" w:hAnsi="Verdana" w:cs="宋体"/>
          <w:b/>
          <w:bCs/>
          <w:color w:val="333333"/>
          <w:kern w:val="0"/>
          <w:sz w:val="32"/>
          <w:szCs w:val="32"/>
        </w:rPr>
        <w:t>Other Lists</w:t>
      </w:r>
      <w:r w:rsidRPr="005E1575">
        <w:rPr>
          <w:rFonts w:ascii="Verdana" w:eastAsia="宋体" w:hAnsi="Verdana" w:cs="宋体"/>
          <w:b/>
          <w:bCs/>
          <w:color w:val="333333"/>
          <w:kern w:val="0"/>
          <w:sz w:val="32"/>
          <w:szCs w:val="32"/>
        </w:rPr>
        <w:t>）</w:t>
      </w:r>
    </w:p>
    <w:p w:rsidR="005E1575" w:rsidRPr="005E1575" w:rsidRDefault="005E1575" w:rsidP="005E1575">
      <w:pPr>
        <w:widowControl/>
        <w:numPr>
          <w:ilvl w:val="0"/>
          <w:numId w:val="75"/>
        </w:numPr>
        <w:shd w:val="clear" w:color="auto" w:fill="FFFFFF"/>
        <w:spacing w:line="378" w:lineRule="atLeast"/>
        <w:ind w:left="600"/>
        <w:jc w:val="left"/>
        <w:rPr>
          <w:rFonts w:ascii="Verdana" w:eastAsia="宋体" w:hAnsi="Verdana" w:cs="宋体"/>
          <w:color w:val="333333"/>
          <w:kern w:val="0"/>
          <w:szCs w:val="21"/>
        </w:rPr>
      </w:pPr>
      <w:hyperlink r:id="rId344" w:history="1">
        <w:r w:rsidRPr="005E1575">
          <w:rPr>
            <w:rFonts w:ascii="Verdana" w:eastAsia="宋体" w:hAnsi="Verdana" w:cs="宋体"/>
            <w:color w:val="000000"/>
            <w:kern w:val="0"/>
            <w:szCs w:val="21"/>
          </w:rPr>
          <w:t>.NET-libraries-that-make-your-life-easier</w:t>
        </w:r>
      </w:hyperlink>
      <w:r w:rsidRPr="005E1575">
        <w:rPr>
          <w:rFonts w:ascii="Verdana" w:eastAsia="宋体" w:hAnsi="Verdana" w:cs="宋体"/>
          <w:color w:val="333333"/>
          <w:kern w:val="0"/>
          <w:szCs w:val="21"/>
        </w:rPr>
        <w:t>：开源的</w:t>
      </w:r>
      <w:r w:rsidRPr="005E1575">
        <w:rPr>
          <w:rFonts w:ascii="Verdana" w:eastAsia="宋体" w:hAnsi="Verdana" w:cs="宋体"/>
          <w:color w:val="333333"/>
          <w:kern w:val="0"/>
          <w:szCs w:val="21"/>
        </w:rPr>
        <w:t xml:space="preserve"> .NET </w:t>
      </w:r>
      <w:r w:rsidRPr="005E1575">
        <w:rPr>
          <w:rFonts w:ascii="Verdana" w:eastAsia="宋体" w:hAnsi="Verdana" w:cs="宋体"/>
          <w:color w:val="333333"/>
          <w:kern w:val="0"/>
          <w:szCs w:val="21"/>
        </w:rPr>
        <w:t>库，让你的生活更加轻松、</w:t>
      </w:r>
    </w:p>
    <w:p w:rsidR="005E1575" w:rsidRPr="005E1575" w:rsidRDefault="005E1575" w:rsidP="005E1575">
      <w:pPr>
        <w:widowControl/>
        <w:numPr>
          <w:ilvl w:val="0"/>
          <w:numId w:val="75"/>
        </w:numPr>
        <w:shd w:val="clear" w:color="auto" w:fill="FFFFFF"/>
        <w:spacing w:line="378" w:lineRule="atLeast"/>
        <w:ind w:left="600"/>
        <w:jc w:val="left"/>
        <w:rPr>
          <w:rFonts w:ascii="Verdana" w:eastAsia="宋体" w:hAnsi="Verdana" w:cs="宋体"/>
          <w:color w:val="333333"/>
          <w:kern w:val="0"/>
          <w:szCs w:val="21"/>
        </w:rPr>
      </w:pPr>
      <w:hyperlink r:id="rId345" w:history="1">
        <w:r w:rsidRPr="005E1575">
          <w:rPr>
            <w:rFonts w:ascii="Verdana" w:eastAsia="宋体" w:hAnsi="Verdana" w:cs="宋体"/>
            <w:color w:val="000000"/>
            <w:kern w:val="0"/>
            <w:szCs w:val="21"/>
          </w:rPr>
          <w:t>awesome-LINQ</w:t>
        </w:r>
      </w:hyperlink>
      <w:r w:rsidRPr="005E1575">
        <w:rPr>
          <w:rFonts w:ascii="Verdana" w:eastAsia="宋体" w:hAnsi="Verdana" w:cs="宋体"/>
          <w:color w:val="333333"/>
          <w:kern w:val="0"/>
          <w:szCs w:val="21"/>
        </w:rPr>
        <w:t>：一组精心挑选的超棒的</w:t>
      </w:r>
      <w:r w:rsidRPr="005E1575">
        <w:rPr>
          <w:rFonts w:ascii="Verdana" w:eastAsia="宋体" w:hAnsi="Verdana" w:cs="宋体"/>
          <w:color w:val="333333"/>
          <w:kern w:val="0"/>
          <w:szCs w:val="21"/>
        </w:rPr>
        <w:t xml:space="preserve"> LINQ </w:t>
      </w:r>
      <w:r w:rsidRPr="005E1575">
        <w:rPr>
          <w:rFonts w:ascii="Verdana" w:eastAsia="宋体" w:hAnsi="Verdana" w:cs="宋体"/>
          <w:color w:val="333333"/>
          <w:kern w:val="0"/>
          <w:szCs w:val="21"/>
        </w:rPr>
        <w:t>类库、工具等。</w:t>
      </w:r>
    </w:p>
    <w:p w:rsidR="00C804CE" w:rsidRDefault="00C804CE"/>
    <w:sectPr w:rsidR="00C804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32D"/>
    <w:multiLevelType w:val="multilevel"/>
    <w:tmpl w:val="F2D8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4C2428"/>
    <w:multiLevelType w:val="multilevel"/>
    <w:tmpl w:val="AF6A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9164B6"/>
    <w:multiLevelType w:val="multilevel"/>
    <w:tmpl w:val="EBFC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16837"/>
    <w:multiLevelType w:val="multilevel"/>
    <w:tmpl w:val="B0FC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A83692"/>
    <w:multiLevelType w:val="multilevel"/>
    <w:tmpl w:val="7F10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9F6C79"/>
    <w:multiLevelType w:val="multilevel"/>
    <w:tmpl w:val="7124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E4613B"/>
    <w:multiLevelType w:val="multilevel"/>
    <w:tmpl w:val="DF2E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4B60D6"/>
    <w:multiLevelType w:val="multilevel"/>
    <w:tmpl w:val="9EB8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4E2D78"/>
    <w:multiLevelType w:val="multilevel"/>
    <w:tmpl w:val="1906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0E22F7"/>
    <w:multiLevelType w:val="multilevel"/>
    <w:tmpl w:val="213C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69498B"/>
    <w:multiLevelType w:val="multilevel"/>
    <w:tmpl w:val="1CF8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327AB8"/>
    <w:multiLevelType w:val="multilevel"/>
    <w:tmpl w:val="8F90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2554F7"/>
    <w:multiLevelType w:val="multilevel"/>
    <w:tmpl w:val="BAB4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E9305E"/>
    <w:multiLevelType w:val="multilevel"/>
    <w:tmpl w:val="7E52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6C4DA1"/>
    <w:multiLevelType w:val="multilevel"/>
    <w:tmpl w:val="B9C6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4C609F"/>
    <w:multiLevelType w:val="multilevel"/>
    <w:tmpl w:val="00E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94072A"/>
    <w:multiLevelType w:val="multilevel"/>
    <w:tmpl w:val="17DE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652D64"/>
    <w:multiLevelType w:val="multilevel"/>
    <w:tmpl w:val="FD7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025D8A"/>
    <w:multiLevelType w:val="multilevel"/>
    <w:tmpl w:val="8DA0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BC50335"/>
    <w:multiLevelType w:val="multilevel"/>
    <w:tmpl w:val="6536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BFD7FE6"/>
    <w:multiLevelType w:val="multilevel"/>
    <w:tmpl w:val="BFF4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E3C25A8"/>
    <w:multiLevelType w:val="multilevel"/>
    <w:tmpl w:val="B14E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5F4C49"/>
    <w:multiLevelType w:val="multilevel"/>
    <w:tmpl w:val="A776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104D7E"/>
    <w:multiLevelType w:val="multilevel"/>
    <w:tmpl w:val="280E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B8F4D22"/>
    <w:multiLevelType w:val="multilevel"/>
    <w:tmpl w:val="BAEE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491B80"/>
    <w:multiLevelType w:val="multilevel"/>
    <w:tmpl w:val="7C00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750B46"/>
    <w:multiLevelType w:val="multilevel"/>
    <w:tmpl w:val="469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F11227"/>
    <w:multiLevelType w:val="multilevel"/>
    <w:tmpl w:val="2604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B42DB3"/>
    <w:multiLevelType w:val="multilevel"/>
    <w:tmpl w:val="E756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5909A9"/>
    <w:multiLevelType w:val="multilevel"/>
    <w:tmpl w:val="B8D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877706B"/>
    <w:multiLevelType w:val="multilevel"/>
    <w:tmpl w:val="3108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887629D"/>
    <w:multiLevelType w:val="multilevel"/>
    <w:tmpl w:val="B642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D005B1D"/>
    <w:multiLevelType w:val="multilevel"/>
    <w:tmpl w:val="3E58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DFE00F5"/>
    <w:multiLevelType w:val="multilevel"/>
    <w:tmpl w:val="CD32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EF046E"/>
    <w:multiLevelType w:val="multilevel"/>
    <w:tmpl w:val="36CE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0787DAB"/>
    <w:multiLevelType w:val="multilevel"/>
    <w:tmpl w:val="9CF0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960490"/>
    <w:multiLevelType w:val="multilevel"/>
    <w:tmpl w:val="7D4C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645FBF"/>
    <w:multiLevelType w:val="multilevel"/>
    <w:tmpl w:val="B516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27958C0"/>
    <w:multiLevelType w:val="multilevel"/>
    <w:tmpl w:val="0BCE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3263987"/>
    <w:multiLevelType w:val="multilevel"/>
    <w:tmpl w:val="6C30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3D451B0"/>
    <w:multiLevelType w:val="multilevel"/>
    <w:tmpl w:val="4784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4C16347"/>
    <w:multiLevelType w:val="multilevel"/>
    <w:tmpl w:val="ED78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64F7EAC"/>
    <w:multiLevelType w:val="multilevel"/>
    <w:tmpl w:val="A1E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7B1034A"/>
    <w:multiLevelType w:val="multilevel"/>
    <w:tmpl w:val="A16E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DD35DC1"/>
    <w:multiLevelType w:val="multilevel"/>
    <w:tmpl w:val="FCC6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F901A5A"/>
    <w:multiLevelType w:val="multilevel"/>
    <w:tmpl w:val="4B00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34203D"/>
    <w:multiLevelType w:val="multilevel"/>
    <w:tmpl w:val="13D2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3867C6D"/>
    <w:multiLevelType w:val="multilevel"/>
    <w:tmpl w:val="4448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C311505"/>
    <w:multiLevelType w:val="multilevel"/>
    <w:tmpl w:val="225E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CF86927"/>
    <w:multiLevelType w:val="multilevel"/>
    <w:tmpl w:val="B6A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DBD6BF9"/>
    <w:multiLevelType w:val="multilevel"/>
    <w:tmpl w:val="FA10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1135CB4"/>
    <w:multiLevelType w:val="multilevel"/>
    <w:tmpl w:val="6C2C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281366F"/>
    <w:multiLevelType w:val="multilevel"/>
    <w:tmpl w:val="DDEA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2E2522C"/>
    <w:multiLevelType w:val="multilevel"/>
    <w:tmpl w:val="69B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3E93476"/>
    <w:multiLevelType w:val="multilevel"/>
    <w:tmpl w:val="BB2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4E44C67"/>
    <w:multiLevelType w:val="multilevel"/>
    <w:tmpl w:val="81DE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5914716"/>
    <w:multiLevelType w:val="multilevel"/>
    <w:tmpl w:val="B61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6BE49BC"/>
    <w:multiLevelType w:val="multilevel"/>
    <w:tmpl w:val="F1FC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A9062AE"/>
    <w:multiLevelType w:val="multilevel"/>
    <w:tmpl w:val="0E8E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AC6061B"/>
    <w:multiLevelType w:val="multilevel"/>
    <w:tmpl w:val="D9DE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B1F5642"/>
    <w:multiLevelType w:val="multilevel"/>
    <w:tmpl w:val="E1F0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D7154A6"/>
    <w:multiLevelType w:val="multilevel"/>
    <w:tmpl w:val="3E02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DA77D89"/>
    <w:multiLevelType w:val="multilevel"/>
    <w:tmpl w:val="6FBA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E266FB7"/>
    <w:multiLevelType w:val="multilevel"/>
    <w:tmpl w:val="162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F8E74EB"/>
    <w:multiLevelType w:val="multilevel"/>
    <w:tmpl w:val="33CE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2920B5A"/>
    <w:multiLevelType w:val="multilevel"/>
    <w:tmpl w:val="5DFE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2D40C30"/>
    <w:multiLevelType w:val="multilevel"/>
    <w:tmpl w:val="8E34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48E3DC4"/>
    <w:multiLevelType w:val="multilevel"/>
    <w:tmpl w:val="A960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6001DF5"/>
    <w:multiLevelType w:val="multilevel"/>
    <w:tmpl w:val="C858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68C33D1"/>
    <w:multiLevelType w:val="multilevel"/>
    <w:tmpl w:val="11FC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B1D67C2"/>
    <w:multiLevelType w:val="multilevel"/>
    <w:tmpl w:val="A9D6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BF13301"/>
    <w:multiLevelType w:val="multilevel"/>
    <w:tmpl w:val="F4E4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D462DA9"/>
    <w:multiLevelType w:val="multilevel"/>
    <w:tmpl w:val="E322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DCD71E0"/>
    <w:multiLevelType w:val="multilevel"/>
    <w:tmpl w:val="D7183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73"/>
    <w:lvlOverride w:ilvl="1">
      <w:lvl w:ilvl="1">
        <w:numFmt w:val="bullet"/>
        <w:lvlText w:val=""/>
        <w:lvlJc w:val="left"/>
        <w:pPr>
          <w:tabs>
            <w:tab w:val="num" w:pos="1440"/>
          </w:tabs>
          <w:ind w:left="1440" w:hanging="360"/>
        </w:pPr>
        <w:rPr>
          <w:rFonts w:ascii="Symbol" w:hAnsi="Symbol" w:hint="default"/>
          <w:sz w:val="20"/>
        </w:rPr>
      </w:lvl>
    </w:lvlOverride>
  </w:num>
  <w:num w:numId="3">
    <w:abstractNumId w:val="61"/>
  </w:num>
  <w:num w:numId="4">
    <w:abstractNumId w:val="58"/>
  </w:num>
  <w:num w:numId="5">
    <w:abstractNumId w:val="26"/>
  </w:num>
  <w:num w:numId="6">
    <w:abstractNumId w:val="62"/>
  </w:num>
  <w:num w:numId="7">
    <w:abstractNumId w:val="27"/>
  </w:num>
  <w:num w:numId="8">
    <w:abstractNumId w:val="32"/>
  </w:num>
  <w:num w:numId="9">
    <w:abstractNumId w:val="6"/>
  </w:num>
  <w:num w:numId="10">
    <w:abstractNumId w:val="57"/>
  </w:num>
  <w:num w:numId="11">
    <w:abstractNumId w:val="19"/>
  </w:num>
  <w:num w:numId="12">
    <w:abstractNumId w:val="8"/>
  </w:num>
  <w:num w:numId="13">
    <w:abstractNumId w:val="47"/>
  </w:num>
  <w:num w:numId="14">
    <w:abstractNumId w:val="38"/>
  </w:num>
  <w:num w:numId="15">
    <w:abstractNumId w:val="56"/>
  </w:num>
  <w:num w:numId="16">
    <w:abstractNumId w:val="29"/>
  </w:num>
  <w:num w:numId="17">
    <w:abstractNumId w:val="25"/>
  </w:num>
  <w:num w:numId="18">
    <w:abstractNumId w:val="1"/>
  </w:num>
  <w:num w:numId="19">
    <w:abstractNumId w:val="65"/>
  </w:num>
  <w:num w:numId="20">
    <w:abstractNumId w:val="46"/>
  </w:num>
  <w:num w:numId="21">
    <w:abstractNumId w:val="35"/>
  </w:num>
  <w:num w:numId="22">
    <w:abstractNumId w:val="42"/>
  </w:num>
  <w:num w:numId="23">
    <w:abstractNumId w:val="45"/>
  </w:num>
  <w:num w:numId="24">
    <w:abstractNumId w:val="41"/>
  </w:num>
  <w:num w:numId="25">
    <w:abstractNumId w:val="33"/>
  </w:num>
  <w:num w:numId="26">
    <w:abstractNumId w:val="34"/>
  </w:num>
  <w:num w:numId="27">
    <w:abstractNumId w:val="40"/>
  </w:num>
  <w:num w:numId="28">
    <w:abstractNumId w:val="63"/>
  </w:num>
  <w:num w:numId="29">
    <w:abstractNumId w:val="4"/>
  </w:num>
  <w:num w:numId="30">
    <w:abstractNumId w:val="67"/>
  </w:num>
  <w:num w:numId="31">
    <w:abstractNumId w:val="48"/>
  </w:num>
  <w:num w:numId="32">
    <w:abstractNumId w:val="24"/>
  </w:num>
  <w:num w:numId="33">
    <w:abstractNumId w:val="21"/>
  </w:num>
  <w:num w:numId="34">
    <w:abstractNumId w:val="68"/>
  </w:num>
  <w:num w:numId="35">
    <w:abstractNumId w:val="72"/>
  </w:num>
  <w:num w:numId="36">
    <w:abstractNumId w:val="13"/>
  </w:num>
  <w:num w:numId="37">
    <w:abstractNumId w:val="70"/>
  </w:num>
  <w:num w:numId="38">
    <w:abstractNumId w:val="49"/>
  </w:num>
  <w:num w:numId="39">
    <w:abstractNumId w:val="28"/>
  </w:num>
  <w:num w:numId="40">
    <w:abstractNumId w:val="37"/>
  </w:num>
  <w:num w:numId="41">
    <w:abstractNumId w:val="69"/>
  </w:num>
  <w:num w:numId="42">
    <w:abstractNumId w:val="11"/>
  </w:num>
  <w:num w:numId="43">
    <w:abstractNumId w:val="10"/>
  </w:num>
  <w:num w:numId="44">
    <w:abstractNumId w:val="2"/>
  </w:num>
  <w:num w:numId="45">
    <w:abstractNumId w:val="0"/>
  </w:num>
  <w:num w:numId="46">
    <w:abstractNumId w:val="3"/>
  </w:num>
  <w:num w:numId="47">
    <w:abstractNumId w:val="44"/>
  </w:num>
  <w:num w:numId="48">
    <w:abstractNumId w:val="14"/>
  </w:num>
  <w:num w:numId="49">
    <w:abstractNumId w:val="31"/>
  </w:num>
  <w:num w:numId="50">
    <w:abstractNumId w:val="36"/>
  </w:num>
  <w:num w:numId="51">
    <w:abstractNumId w:val="71"/>
  </w:num>
  <w:num w:numId="52">
    <w:abstractNumId w:val="30"/>
  </w:num>
  <w:num w:numId="53">
    <w:abstractNumId w:val="43"/>
  </w:num>
  <w:num w:numId="54">
    <w:abstractNumId w:val="16"/>
  </w:num>
  <w:num w:numId="55">
    <w:abstractNumId w:val="53"/>
  </w:num>
  <w:num w:numId="56">
    <w:abstractNumId w:val="51"/>
  </w:num>
  <w:num w:numId="57">
    <w:abstractNumId w:val="7"/>
  </w:num>
  <w:num w:numId="58">
    <w:abstractNumId w:val="50"/>
  </w:num>
  <w:num w:numId="59">
    <w:abstractNumId w:val="54"/>
  </w:num>
  <w:num w:numId="60">
    <w:abstractNumId w:val="17"/>
  </w:num>
  <w:num w:numId="61">
    <w:abstractNumId w:val="59"/>
  </w:num>
  <w:num w:numId="62">
    <w:abstractNumId w:val="64"/>
  </w:num>
  <w:num w:numId="63">
    <w:abstractNumId w:val="15"/>
  </w:num>
  <w:num w:numId="64">
    <w:abstractNumId w:val="55"/>
  </w:num>
  <w:num w:numId="65">
    <w:abstractNumId w:val="9"/>
  </w:num>
  <w:num w:numId="66">
    <w:abstractNumId w:val="18"/>
  </w:num>
  <w:num w:numId="67">
    <w:abstractNumId w:val="66"/>
  </w:num>
  <w:num w:numId="68">
    <w:abstractNumId w:val="12"/>
  </w:num>
  <w:num w:numId="69">
    <w:abstractNumId w:val="20"/>
  </w:num>
  <w:num w:numId="70">
    <w:abstractNumId w:val="22"/>
  </w:num>
  <w:num w:numId="71">
    <w:abstractNumId w:val="39"/>
  </w:num>
  <w:num w:numId="72">
    <w:abstractNumId w:val="60"/>
  </w:num>
  <w:num w:numId="73">
    <w:abstractNumId w:val="5"/>
  </w:num>
  <w:num w:numId="74">
    <w:abstractNumId w:val="23"/>
  </w:num>
  <w:num w:numId="75">
    <w:abstractNumId w:val="5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82E"/>
    <w:rsid w:val="0030482E"/>
    <w:rsid w:val="005E1575"/>
    <w:rsid w:val="00C80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87B6A-0710-4AE1-8E49-0A0626C2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E157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E1575"/>
    <w:rPr>
      <w:rFonts w:ascii="宋体" w:eastAsia="宋体" w:hAnsi="宋体" w:cs="宋体"/>
      <w:b/>
      <w:bCs/>
      <w:kern w:val="0"/>
      <w:sz w:val="36"/>
      <w:szCs w:val="36"/>
    </w:rPr>
  </w:style>
  <w:style w:type="paragraph" w:styleId="a3">
    <w:name w:val="Normal (Web)"/>
    <w:basedOn w:val="a"/>
    <w:uiPriority w:val="99"/>
    <w:semiHidden/>
    <w:unhideWhenUsed/>
    <w:rsid w:val="005E157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E1575"/>
    <w:rPr>
      <w:color w:val="0000FF"/>
      <w:u w:val="single"/>
    </w:rPr>
  </w:style>
  <w:style w:type="character" w:styleId="a5">
    <w:name w:val="FollowedHyperlink"/>
    <w:basedOn w:val="a0"/>
    <w:uiPriority w:val="99"/>
    <w:semiHidden/>
    <w:unhideWhenUsed/>
    <w:rsid w:val="005E1575"/>
    <w:rPr>
      <w:color w:val="800080"/>
      <w:u w:val="single"/>
    </w:rPr>
  </w:style>
  <w:style w:type="character" w:styleId="a6">
    <w:name w:val="Strong"/>
    <w:basedOn w:val="a0"/>
    <w:uiPriority w:val="22"/>
    <w:qFormat/>
    <w:rsid w:val="005E1575"/>
    <w:rPr>
      <w:b/>
      <w:bCs/>
    </w:rPr>
  </w:style>
  <w:style w:type="character" w:styleId="HTML">
    <w:name w:val="HTML Code"/>
    <w:basedOn w:val="a0"/>
    <w:uiPriority w:val="99"/>
    <w:semiHidden/>
    <w:unhideWhenUsed/>
    <w:rsid w:val="005E157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37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jaymedavis/stripe.net" TargetMode="External"/><Relationship Id="rId299" Type="http://schemas.openxmlformats.org/officeDocument/2006/relationships/hyperlink" Target="http://stackoverflow.com/questions/4678178/style-guide-for-c" TargetMode="External"/><Relationship Id="rId21" Type="http://schemas.openxmlformats.org/officeDocument/2006/relationships/hyperlink" Target="https://github.com/LigerShark/side-waffle" TargetMode="External"/><Relationship Id="rId63" Type="http://schemas.openxmlformats.org/officeDocument/2006/relationships/hyperlink" Target="https://github.com/clojure/clojure-clr" TargetMode="External"/><Relationship Id="rId159" Type="http://schemas.openxmlformats.org/officeDocument/2006/relationships/hyperlink" Target="https://github.com/relentless/Http.fs" TargetMode="External"/><Relationship Id="rId324" Type="http://schemas.openxmlformats.org/officeDocument/2006/relationships/hyperlink" Target="http://www.jetbrains.com/resharper/" TargetMode="External"/><Relationship Id="rId170" Type="http://schemas.openxmlformats.org/officeDocument/2006/relationships/hyperlink" Target="http://imageresizing.net/" TargetMode="External"/><Relationship Id="rId226" Type="http://schemas.openxmlformats.org/officeDocument/2006/relationships/hyperlink" Target="https://github.com/michael-wolfenden/Polly" TargetMode="External"/><Relationship Id="rId268" Type="http://schemas.openxmlformats.org/officeDocument/2006/relationships/hyperlink" Target="https://github.com/rebus-org/Rebus" TargetMode="External"/><Relationship Id="rId32" Type="http://schemas.openxmlformats.org/officeDocument/2006/relationships/hyperlink" Target="https://aspnetidentity.codeplex.com/" TargetMode="External"/><Relationship Id="rId74" Type="http://schemas.openxmlformats.org/officeDocument/2006/relationships/hyperlink" Target="https://github.com/adamhathcock/sharpcompress" TargetMode="External"/><Relationship Id="rId128" Type="http://schemas.openxmlformats.org/officeDocument/2006/relationships/hyperlink" Target="https://sharpmap.codeplex.com/" TargetMode="External"/><Relationship Id="rId335" Type="http://schemas.openxmlformats.org/officeDocument/2006/relationships/hyperlink" Target="https://github.com/mono/xsp" TargetMode="External"/><Relationship Id="rId5" Type="http://schemas.openxmlformats.org/officeDocument/2006/relationships/webSettings" Target="webSettings.xml"/><Relationship Id="rId181" Type="http://schemas.openxmlformats.org/officeDocument/2006/relationships/hyperlink" Target="https://github.com/mono/cxxi" TargetMode="External"/><Relationship Id="rId237" Type="http://schemas.openxmlformats.org/officeDocument/2006/relationships/hyperlink" Target="https://github.com/MvvmCross/MvvmCross" TargetMode="External"/><Relationship Id="rId279" Type="http://schemas.openxmlformats.org/officeDocument/2006/relationships/hyperlink" Target="https://github.com/Azure/azure-powershell" TargetMode="External"/><Relationship Id="rId43" Type="http://schemas.openxmlformats.org/officeDocument/2006/relationships/hyperlink" Target="https://github.com/cake-build/cake" TargetMode="External"/><Relationship Id="rId139" Type="http://schemas.openxmlformats.org/officeDocument/2006/relationships/hyperlink" Target="http://www.opentk.com/" TargetMode="External"/><Relationship Id="rId290" Type="http://schemas.openxmlformats.org/officeDocument/2006/relationships/hyperlink" Target="https://github.com/kevin-montrose/Jil" TargetMode="External"/><Relationship Id="rId304" Type="http://schemas.openxmlformats.org/officeDocument/2006/relationships/hyperlink" Target="https://github.com/AutoFixture/AutoFixture" TargetMode="External"/><Relationship Id="rId346" Type="http://schemas.openxmlformats.org/officeDocument/2006/relationships/fontTable" Target="fontTable.xml"/><Relationship Id="rId85" Type="http://schemas.openxmlformats.org/officeDocument/2006/relationships/hyperlink" Target="https://github.com/adamcaudill/libsodium-net" TargetMode="External"/><Relationship Id="rId150" Type="http://schemas.openxmlformats.org/officeDocument/2006/relationships/hyperlink" Target="https://github.com/ButchersBoy/Dragablz" TargetMode="External"/><Relationship Id="rId192" Type="http://schemas.openxmlformats.org/officeDocument/2006/relationships/hyperlink" Target="https://code.google.com/p/elmah/" TargetMode="External"/><Relationship Id="rId206" Type="http://schemas.openxmlformats.org/officeDocument/2006/relationships/hyperlink" Target="http://fsharp.github.io/FSharp.Data/" TargetMode="External"/><Relationship Id="rId248" Type="http://schemas.openxmlformats.org/officeDocument/2006/relationships/hyperlink" Target="https://github.com/tmsmith/Dapper-Extensions" TargetMode="External"/><Relationship Id="rId12" Type="http://schemas.openxmlformats.org/officeDocument/2006/relationships/hyperlink" Target="https://github.com/dotnet/orleans" TargetMode="External"/><Relationship Id="rId108" Type="http://schemas.openxmlformats.org/officeDocument/2006/relationships/hyperlink" Target="http://shfb.codeplex.com/" TargetMode="External"/><Relationship Id="rId315" Type="http://schemas.openxmlformats.org/officeDocument/2006/relationships/hyperlink" Target="https://github.com/techtalk/SpecFlow/" TargetMode="External"/><Relationship Id="rId54" Type="http://schemas.openxmlformats.org/officeDocument/2006/relationships/hyperlink" Target="https://github.com/OrchardCMS/Orchard" TargetMode="External"/><Relationship Id="rId96" Type="http://schemas.openxmlformats.org/officeDocument/2006/relationships/hyperlink" Target="https://github.com/StackExchange/StackExchange.Redis" TargetMode="External"/><Relationship Id="rId161" Type="http://schemas.openxmlformats.org/officeDocument/2006/relationships/hyperlink" Target="https://github.com/hhariri/EasyHttp" TargetMode="External"/><Relationship Id="rId217" Type="http://schemas.openxmlformats.org/officeDocument/2006/relationships/hyperlink" Target="https://github.com/NETMF/netmf-interpreter" TargetMode="External"/><Relationship Id="rId259" Type="http://schemas.openxmlformats.org/officeDocument/2006/relationships/hyperlink" Target="https://github.com/fsprojects/Paket" TargetMode="External"/><Relationship Id="rId23" Type="http://schemas.openxmlformats.org/officeDocument/2006/relationships/hyperlink" Target="http://aimlbot.sourceforge.net/" TargetMode="External"/><Relationship Id="rId119" Type="http://schemas.openxmlformats.org/officeDocument/2006/relationships/hyperlink" Target="https://github.com/beyourmarket/beyourmarket" TargetMode="External"/><Relationship Id="rId270" Type="http://schemas.openxmlformats.org/officeDocument/2006/relationships/hyperlink" Target="https://github.com/Warewolf-ESB/Warewolf-ESB" TargetMode="External"/><Relationship Id="rId326" Type="http://schemas.openxmlformats.org/officeDocument/2006/relationships/hyperlink" Target="https://github.com/Microsoft/CodeContracts" TargetMode="External"/><Relationship Id="rId65" Type="http://schemas.openxmlformats.org/officeDocument/2006/relationships/hyperlink" Target="http://funscript.info/" TargetMode="External"/><Relationship Id="rId130" Type="http://schemas.openxmlformats.org/officeDocument/2006/relationships/hyperlink" Target="https://github.com/jakubgarfield/Bonobo-Git-Server" TargetMode="External"/><Relationship Id="rId172" Type="http://schemas.openxmlformats.org/officeDocument/2006/relationships/hyperlink" Target="http://dynamicimage.apphb.com/" TargetMode="External"/><Relationship Id="rId228" Type="http://schemas.openxmlformats.org/officeDocument/2006/relationships/hyperlink" Target="https://github.com/TheBerkin/Rant" TargetMode="External"/><Relationship Id="rId281" Type="http://schemas.openxmlformats.org/officeDocument/2006/relationships/hyperlink" Target="https://github.com/DropNet/DropNet" TargetMode="External"/><Relationship Id="rId337" Type="http://schemas.openxmlformats.org/officeDocument/2006/relationships/hyperlink" Target="https://github.com/SignalR/SignalR" TargetMode="External"/><Relationship Id="rId34" Type="http://schemas.openxmlformats.org/officeDocument/2006/relationships/hyperlink" Target="https://github.com/hueniverse/hawk" TargetMode="External"/><Relationship Id="rId76" Type="http://schemas.openxmlformats.org/officeDocument/2006/relationships/hyperlink" Target="https://github.com/haf/DotNetZip.Semverd" TargetMode="External"/><Relationship Id="rId141" Type="http://schemas.openxmlformats.org/officeDocument/2006/relationships/hyperlink" Target="https://github.com/MahApps/MahApps.Metro" TargetMode="External"/><Relationship Id="rId7" Type="http://schemas.openxmlformats.org/officeDocument/2006/relationships/hyperlink" Target="http://www.asp.net/web-api/" TargetMode="External"/><Relationship Id="rId183" Type="http://schemas.openxmlformats.org/officeDocument/2006/relationships/hyperlink" Target="https://unity.codeplex.com/" TargetMode="External"/><Relationship Id="rId239" Type="http://schemas.openxmlformats.org/officeDocument/2006/relationships/hyperlink" Target="https://github.com/tgjones/gemini" TargetMode="External"/><Relationship Id="rId250" Type="http://schemas.openxmlformats.org/officeDocument/2006/relationships/hyperlink" Target="https://github.com/jagregory/fluent-nhibernate" TargetMode="External"/><Relationship Id="rId292" Type="http://schemas.openxmlformats.org/officeDocument/2006/relationships/hyperlink" Target="http://fsharp.github.io/FSharp.Data/" TargetMode="External"/><Relationship Id="rId306" Type="http://schemas.openxmlformats.org/officeDocument/2006/relationships/hyperlink" Target="https://github.com/dennisdoomen/fluentassertions" TargetMode="External"/><Relationship Id="rId45" Type="http://schemas.openxmlformats.org/officeDocument/2006/relationships/hyperlink" Target="https://github.com/akavache/Akavache" TargetMode="External"/><Relationship Id="rId87" Type="http://schemas.openxmlformats.org/officeDocument/2006/relationships/hyperlink" Target="https://github.com/BrightstarDB/BrightstarDB" TargetMode="External"/><Relationship Id="rId110" Type="http://schemas.openxmlformats.org/officeDocument/2006/relationships/hyperlink" Target="https://github.com/domaindrivendev/Swashbuckle" TargetMode="External"/><Relationship Id="rId152" Type="http://schemas.openxmlformats.org/officeDocument/2006/relationships/hyperlink" Target="https://github.com/FlorianRappl/AngleSharp" TargetMode="External"/><Relationship Id="rId194" Type="http://schemas.openxmlformats.org/officeDocument/2006/relationships/hyperlink" Target="http://logary.github.io/" TargetMode="External"/><Relationship Id="rId208" Type="http://schemas.openxmlformats.org/officeDocument/2006/relationships/hyperlink" Target="http://tpetricek.github.io/FSharp.Formatting/" TargetMode="External"/><Relationship Id="rId261" Type="http://schemas.openxmlformats.org/officeDocument/2006/relationships/hyperlink" Target="https://github.com/MiniProfiler/dotnet" TargetMode="External"/><Relationship Id="rId14" Type="http://schemas.openxmlformats.org/officeDocument/2006/relationships/hyperlink" Target="http://www.cslanet.com/" TargetMode="External"/><Relationship Id="rId35" Type="http://schemas.openxmlformats.org/officeDocument/2006/relationships/hyperlink" Target="https://github.com/logibit/logibit.hawk/" TargetMode="External"/><Relationship Id="rId56" Type="http://schemas.openxmlformats.org/officeDocument/2006/relationships/hyperlink" Target="https://github.com/umbraco/Umbraco-CMS" TargetMode="External"/><Relationship Id="rId77" Type="http://schemas.openxmlformats.org/officeDocument/2006/relationships/hyperlink" Target="http://icsharpcode.github.io/SharpZipLib/" TargetMode="External"/><Relationship Id="rId100" Type="http://schemas.openxmlformats.org/officeDocument/2006/relationships/hyperlink" Target="http://ilspy.net/" TargetMode="External"/><Relationship Id="rId282" Type="http://schemas.openxmlformats.org/officeDocument/2006/relationships/hyperlink" Target="https://github.com/elasticsearch/elasticsearch-net" TargetMode="External"/><Relationship Id="rId317" Type="http://schemas.openxmlformats.org/officeDocument/2006/relationships/hyperlink" Target="https://lean.quantconnect.com/" TargetMode="External"/><Relationship Id="rId338" Type="http://schemas.openxmlformats.org/officeDocument/2006/relationships/hyperlink" Target="https://github.com/statianzo/Fleck" TargetMode="External"/><Relationship Id="rId8" Type="http://schemas.openxmlformats.org/officeDocument/2006/relationships/hyperlink" Target="https://github.com/ServiceStack/ServiceStack" TargetMode="External"/><Relationship Id="rId98" Type="http://schemas.openxmlformats.org/officeDocument/2006/relationships/hyperlink" Target="https://github.com/couchbase/couchbase-net-client" TargetMode="External"/><Relationship Id="rId121" Type="http://schemas.openxmlformats.org/officeDocument/2006/relationships/hyperlink" Target="https://github.com/aspnet/dnvm" TargetMode="External"/><Relationship Id="rId142" Type="http://schemas.openxmlformats.org/officeDocument/2006/relationships/hyperlink" Target="https://github.com/timheuer/callisto" TargetMode="External"/><Relationship Id="rId163" Type="http://schemas.openxmlformats.org/officeDocument/2006/relationships/hyperlink" Target="https://github.com/canton7/RestEase" TargetMode="External"/><Relationship Id="rId184" Type="http://schemas.openxmlformats.org/officeDocument/2006/relationships/hyperlink" Target="https://github.com/autofac/Autofac" TargetMode="External"/><Relationship Id="rId219" Type="http://schemas.openxmlformats.org/officeDocument/2006/relationships/hyperlink" Target="https://github.com/yagopv/AzureCrawler" TargetMode="External"/><Relationship Id="rId230" Type="http://schemas.openxmlformats.org/officeDocument/2006/relationships/hyperlink" Target="https://github.com/Caliburn-Micro/Caliburn.Micro" TargetMode="External"/><Relationship Id="rId251" Type="http://schemas.openxmlformats.org/officeDocument/2006/relationships/hyperlink" Target="https://github.com/schambers/fluentmigrator" TargetMode="External"/><Relationship Id="rId25" Type="http://schemas.openxmlformats.org/officeDocument/2006/relationships/hyperlink" Target="https://github.com/0xd4d/dnSpy" TargetMode="External"/><Relationship Id="rId46" Type="http://schemas.openxmlformats.org/officeDocument/2006/relationships/hyperlink" Target="https://github.com/gsscoder/commandline" TargetMode="External"/><Relationship Id="rId67" Type="http://schemas.openxmlformats.org/officeDocument/2006/relationships/hyperlink" Target="https://github.com/sq/JSIL" TargetMode="External"/><Relationship Id="rId272" Type="http://schemas.openxmlformats.org/officeDocument/2006/relationships/hyperlink" Target="https://github.com/RolandPheasant/DynamicData" TargetMode="External"/><Relationship Id="rId293" Type="http://schemas.openxmlformats.org/officeDocument/2006/relationships/hyperlink" Target="https://github.com/Microsoft/bond" TargetMode="External"/><Relationship Id="rId307" Type="http://schemas.openxmlformats.org/officeDocument/2006/relationships/hyperlink" Target="https://github.com/mausch/Fuchu" TargetMode="External"/><Relationship Id="rId328" Type="http://schemas.openxmlformats.org/officeDocument/2006/relationships/hyperlink" Target="https://visualstudiogallery.msdn.microsoft.com/d0d33361-18e2-46c0-8ff2-4adea1e34fef" TargetMode="External"/><Relationship Id="rId88" Type="http://schemas.openxmlformats.org/officeDocument/2006/relationships/hyperlink" Target="https://geteventstore.com/" TargetMode="External"/><Relationship Id="rId111" Type="http://schemas.openxmlformats.org/officeDocument/2006/relationships/hyperlink" Target="http://tpetricek.github.io/FSharp.Formatting/" TargetMode="External"/><Relationship Id="rId132" Type="http://schemas.openxmlformats.org/officeDocument/2006/relationships/hyperlink" Target="https://github.com/gitextensions/gitextensions" TargetMode="External"/><Relationship Id="rId153" Type="http://schemas.openxmlformats.org/officeDocument/2006/relationships/hyperlink" Target="https://github.com/jamietre/CsQuery" TargetMode="External"/><Relationship Id="rId174" Type="http://schemas.openxmlformats.org/officeDocument/2006/relationships/hyperlink" Target="http://www.emgu.com/wiki/index.php/Main_Page" TargetMode="External"/><Relationship Id="rId195" Type="http://schemas.openxmlformats.org/officeDocument/2006/relationships/hyperlink" Target="https://logging.apache.org/log4net/" TargetMode="External"/><Relationship Id="rId209" Type="http://schemas.openxmlformats.org/officeDocument/2006/relationships/hyperlink" Target="https://github.com/Knagis/CommonMark.NET" TargetMode="External"/><Relationship Id="rId220" Type="http://schemas.openxmlformats.org/officeDocument/2006/relationships/hyperlink" Target="https://github.com/pmlyon/BitSharp" TargetMode="External"/><Relationship Id="rId241" Type="http://schemas.openxmlformats.org/officeDocument/2006/relationships/hyperlink" Target="http://poi.apache.org/" TargetMode="External"/><Relationship Id="rId15" Type="http://schemas.openxmlformats.org/officeDocument/2006/relationships/hyperlink" Target="https://github.com/MarimerLLC/csla" TargetMode="External"/><Relationship Id="rId36" Type="http://schemas.openxmlformats.org/officeDocument/2006/relationships/hyperlink" Target="https://github.com/IdentityModel" TargetMode="External"/><Relationship Id="rId57" Type="http://schemas.openxmlformats.org/officeDocument/2006/relationships/hyperlink" Target="http://www.codemaid.net/" TargetMode="External"/><Relationship Id="rId262" Type="http://schemas.openxmlformats.org/officeDocument/2006/relationships/hyperlink" Target="https://github.com/glimpse/glimpse" TargetMode="External"/><Relationship Id="rId283" Type="http://schemas.openxmlformats.org/officeDocument/2006/relationships/hyperlink" Target="https://github.com/Yegoroff/PlainElastic.Net" TargetMode="External"/><Relationship Id="rId318" Type="http://schemas.openxmlformats.org/officeDocument/2006/relationships/hyperlink" Target="https://github.com/QuantConnect/Lean" TargetMode="External"/><Relationship Id="rId339" Type="http://schemas.openxmlformats.org/officeDocument/2006/relationships/hyperlink" Target="https://github.com/sta/websocket-sharp" TargetMode="External"/><Relationship Id="rId78" Type="http://schemas.openxmlformats.org/officeDocument/2006/relationships/hyperlink" Target="http://www.jetbrains.com/teamcity/" TargetMode="External"/><Relationship Id="rId99" Type="http://schemas.openxmlformats.org/officeDocument/2006/relationships/hyperlink" Target="http://sourceforge.net/projects/firebird/" TargetMode="External"/><Relationship Id="rId101" Type="http://schemas.openxmlformats.org/officeDocument/2006/relationships/hyperlink" Target="http://www.telerik.com/products/decompiler.aspx" TargetMode="External"/><Relationship Id="rId122" Type="http://schemas.openxmlformats.org/officeDocument/2006/relationships/hyperlink" Target="https://reactiveetl.codeplex.com/" TargetMode="External"/><Relationship Id="rId143" Type="http://schemas.openxmlformats.org/officeDocument/2006/relationships/hyperlink" Target="http://objectlistview.sourceforge.net/cs/index.html" TargetMode="External"/><Relationship Id="rId164" Type="http://schemas.openxmlformats.org/officeDocument/2006/relationships/hyperlink" Target="https://github.com/icsharpcode/SharpDevelop" TargetMode="External"/><Relationship Id="rId185" Type="http://schemas.openxmlformats.org/officeDocument/2006/relationships/hyperlink" Target="https://github.com/ninject/ninject" TargetMode="External"/><Relationship Id="rId9" Type="http://schemas.openxmlformats.org/officeDocument/2006/relationships/hyperlink" Target="https://github.com/Nelibur/Nelibur" TargetMode="External"/><Relationship Id="rId210" Type="http://schemas.openxmlformats.org/officeDocument/2006/relationships/hyperlink" Target="https://github.com/lukencode/FluentEmail" TargetMode="External"/><Relationship Id="rId26" Type="http://schemas.openxmlformats.org/officeDocument/2006/relationships/hyperlink" Target="https://github.com/Fody/Fody" TargetMode="External"/><Relationship Id="rId231" Type="http://schemas.openxmlformats.org/officeDocument/2006/relationships/hyperlink" Target="https://mvvmlight.codeplex.com/" TargetMode="External"/><Relationship Id="rId252" Type="http://schemas.openxmlformats.org/officeDocument/2006/relationships/hyperlink" Target="https://github.com/ServiceStack/ServiceStack.OrmLite" TargetMode="External"/><Relationship Id="rId273" Type="http://schemas.openxmlformats.org/officeDocument/2006/relationships/hyperlink" Target="https://github.com/quartznet/quartznet" TargetMode="External"/><Relationship Id="rId294" Type="http://schemas.openxmlformats.org/officeDocument/2006/relationships/hyperlink" Target="https://github.com/nblumhardt/stateless" TargetMode="External"/><Relationship Id="rId308" Type="http://schemas.openxmlformats.org/officeDocument/2006/relationships/hyperlink" Target="https://github.com/machine/machine.specifications" TargetMode="External"/><Relationship Id="rId329" Type="http://schemas.openxmlformats.org/officeDocument/2006/relationships/hyperlink" Target="https://aspnetwebstack.codeplex.com/" TargetMode="External"/><Relationship Id="rId47" Type="http://schemas.openxmlformats.org/officeDocument/2006/relationships/hyperlink" Target="https://github.com/fclp/fluent-command-line-parser" TargetMode="External"/><Relationship Id="rId68" Type="http://schemas.openxmlformats.org/officeDocument/2006/relationships/hyperlink" Target="https://github.com/mono/mono-basic" TargetMode="External"/><Relationship Id="rId89" Type="http://schemas.openxmlformats.org/officeDocument/2006/relationships/hyperlink" Target="https://github.com/EventStore/EventStore" TargetMode="External"/><Relationship Id="rId112" Type="http://schemas.openxmlformats.org/officeDocument/2006/relationships/hyperlink" Target="https://github.com/paypal/merchant-sdk-dotnet" TargetMode="External"/><Relationship Id="rId133" Type="http://schemas.openxmlformats.org/officeDocument/2006/relationships/hyperlink" Target="https://github.com/CatenaLogic/GitLink" TargetMode="External"/><Relationship Id="rId154" Type="http://schemas.openxmlformats.org/officeDocument/2006/relationships/hyperlink" Target="https://github.com/dotless/dotless" TargetMode="External"/><Relationship Id="rId175" Type="http://schemas.openxmlformats.org/officeDocument/2006/relationships/hyperlink" Target="http://wixtoolset.org/" TargetMode="External"/><Relationship Id="rId340" Type="http://schemas.openxmlformats.org/officeDocument/2006/relationships/hyperlink" Target="http://xsockets.net/" TargetMode="External"/><Relationship Id="rId196" Type="http://schemas.openxmlformats.org/officeDocument/2006/relationships/hyperlink" Target="https://github.com/serilog/serilog" TargetMode="External"/><Relationship Id="rId200" Type="http://schemas.openxmlformats.org/officeDocument/2006/relationships/hyperlink" Target="https://github.com/dajuric/accord-net-extensions" TargetMode="External"/><Relationship Id="rId16" Type="http://schemas.openxmlformats.org/officeDocument/2006/relationships/hyperlink" Target="https://github.com/mono/mono" TargetMode="External"/><Relationship Id="rId221" Type="http://schemas.openxmlformats.org/officeDocument/2006/relationships/hyperlink" Target="http://www.csscript.net/" TargetMode="External"/><Relationship Id="rId242" Type="http://schemas.openxmlformats.org/officeDocument/2006/relationships/hyperlink" Target="http://npoi.codeplex.com/" TargetMode="External"/><Relationship Id="rId263" Type="http://schemas.openxmlformats.org/officeDocument/2006/relationships/hyperlink" Target="https://github.com/Redth/PushSharp" TargetMode="External"/><Relationship Id="rId284" Type="http://schemas.openxmlformats.org/officeDocument/2006/relationships/hyperlink" Target="https://github.com/mausch/SolrNet" TargetMode="External"/><Relationship Id="rId319" Type="http://schemas.openxmlformats.org/officeDocument/2006/relationships/hyperlink" Target="https://github.com/StockSharp/StockSharp" TargetMode="External"/><Relationship Id="rId37" Type="http://schemas.openxmlformats.org/officeDocument/2006/relationships/hyperlink" Target="https://github.com/IdentityServer" TargetMode="External"/><Relationship Id="rId58" Type="http://schemas.openxmlformats.org/officeDocument/2006/relationships/hyperlink" Target="https://stylecop.codeplex.com/" TargetMode="External"/><Relationship Id="rId79" Type="http://schemas.openxmlformats.org/officeDocument/2006/relationships/hyperlink" Target="http://www.cruisecontrolnet.org/" TargetMode="External"/><Relationship Id="rId102" Type="http://schemas.openxmlformats.org/officeDocument/2006/relationships/hyperlink" Target="https://github.com/telerik/JustDecompileEngine" TargetMode="External"/><Relationship Id="rId123" Type="http://schemas.openxmlformats.org/officeDocument/2006/relationships/hyperlink" Target="https://github.com/mono/MonoGame" TargetMode="External"/><Relationship Id="rId144" Type="http://schemas.openxmlformats.org/officeDocument/2006/relationships/hyperlink" Target="http://dockpanelsuite.com/" TargetMode="External"/><Relationship Id="rId330" Type="http://schemas.openxmlformats.org/officeDocument/2006/relationships/hyperlink" Target="https://github.com/DarthFubuMVC/fubumvc" TargetMode="External"/><Relationship Id="rId90" Type="http://schemas.openxmlformats.org/officeDocument/2006/relationships/hyperlink" Target="https://github.com/mbdavid/LiteDB" TargetMode="External"/><Relationship Id="rId165" Type="http://schemas.openxmlformats.org/officeDocument/2006/relationships/hyperlink" Target="https://github.com/mono/monodevelop" TargetMode="External"/><Relationship Id="rId186" Type="http://schemas.openxmlformats.org/officeDocument/2006/relationships/hyperlink" Target="https://structuremap.github.io/" TargetMode="External"/><Relationship Id="rId211" Type="http://schemas.openxmlformats.org/officeDocument/2006/relationships/hyperlink" Target="https://github.com/jstedfast/MailKit" TargetMode="External"/><Relationship Id="rId232" Type="http://schemas.openxmlformats.org/officeDocument/2006/relationships/hyperlink" Target="https://catel.codeplex.com/" TargetMode="External"/><Relationship Id="rId253" Type="http://schemas.openxmlformats.org/officeDocument/2006/relationships/hyperlink" Target="https://github.com/robconery/massive" TargetMode="External"/><Relationship Id="rId274" Type="http://schemas.openxmlformats.org/officeDocument/2006/relationships/hyperlink" Target="https://github.com/HangfireIO/Hangfire" TargetMode="External"/><Relationship Id="rId295" Type="http://schemas.openxmlformats.org/officeDocument/2006/relationships/hyperlink" Target="https://github.com/MassTransit/Automatonymous" TargetMode="External"/><Relationship Id="rId309" Type="http://schemas.openxmlformats.org/officeDocument/2006/relationships/hyperlink" Target="https://github.com/Moq/moq4" TargetMode="External"/><Relationship Id="rId27" Type="http://schemas.openxmlformats.org/officeDocument/2006/relationships/hyperlink" Target="https://github.com/jbevain/cecil" TargetMode="External"/><Relationship Id="rId48" Type="http://schemas.openxmlformats.org/officeDocument/2006/relationships/hyperlink" Target="https://github.com/adamabdelhamed/PowerArgs" TargetMode="External"/><Relationship Id="rId69" Type="http://schemas.openxmlformats.org/officeDocument/2006/relationships/hyperlink" Target="http://nemerle.org/" TargetMode="External"/><Relationship Id="rId113" Type="http://schemas.openxmlformats.org/officeDocument/2006/relationships/hyperlink" Target="https://nopcommerce.codeplex.com/" TargetMode="External"/><Relationship Id="rId134" Type="http://schemas.openxmlformats.org/officeDocument/2006/relationships/hyperlink" Target="https://github.com/Particular/GitVersion" TargetMode="External"/><Relationship Id="rId320" Type="http://schemas.openxmlformats.org/officeDocument/2006/relationships/hyperlink" Target="https://github.com/madskristensen/WebEssentials2013" TargetMode="External"/><Relationship Id="rId80" Type="http://schemas.openxmlformats.org/officeDocument/2006/relationships/hyperlink" Target="https://www.myget.org/opensource" TargetMode="External"/><Relationship Id="rId155" Type="http://schemas.openxmlformats.org/officeDocument/2006/relationships/hyperlink" Target="https://github.com/TylerBrinks/ExCSS" TargetMode="External"/><Relationship Id="rId176" Type="http://schemas.openxmlformats.org/officeDocument/2006/relationships/hyperlink" Target="https://github.com/squirrel/squirrel.windows" TargetMode="External"/><Relationship Id="rId197" Type="http://schemas.openxmlformats.org/officeDocument/2006/relationships/hyperlink" Target="https://github.com/NickCraver/StackExchange.Exceptional" TargetMode="External"/><Relationship Id="rId341" Type="http://schemas.openxmlformats.org/officeDocument/2006/relationships/hyperlink" Target="https://websocket4net.codeplex.com/" TargetMode="External"/><Relationship Id="rId201" Type="http://schemas.openxmlformats.org/officeDocument/2006/relationships/hyperlink" Target="http://www.aforgenet.com/" TargetMode="External"/><Relationship Id="rId222" Type="http://schemas.openxmlformats.org/officeDocument/2006/relationships/hyperlink" Target="https://github.com/JoshClose/CsvHelper" TargetMode="External"/><Relationship Id="rId243" Type="http://schemas.openxmlformats.org/officeDocument/2006/relationships/hyperlink" Target="http://epplus.codeplex.com/" TargetMode="External"/><Relationship Id="rId264" Type="http://schemas.openxmlformats.org/officeDocument/2006/relationships/hyperlink" Target="https://github.com/Particular/NServiceBus" TargetMode="External"/><Relationship Id="rId285" Type="http://schemas.openxmlformats.org/officeDocument/2006/relationships/hyperlink" Target="http://lucenenet.apache.org/" TargetMode="External"/><Relationship Id="rId17" Type="http://schemas.openxmlformats.org/officeDocument/2006/relationships/hyperlink" Target="https://github.com/mono/mono-addins" TargetMode="External"/><Relationship Id="rId38" Type="http://schemas.openxmlformats.org/officeDocument/2006/relationships/hyperlink" Target="https://github.com/danielcrenna/oauth" TargetMode="External"/><Relationship Id="rId59" Type="http://schemas.openxmlformats.org/officeDocument/2006/relationships/hyperlink" Target="https://github.com/spouliot/gendarme" TargetMode="External"/><Relationship Id="rId103" Type="http://schemas.openxmlformats.org/officeDocument/2006/relationships/hyperlink" Target="https://github.com/thomasvm/unfold" TargetMode="External"/><Relationship Id="rId124" Type="http://schemas.openxmlformats.org/officeDocument/2006/relationships/hyperlink" Target="https://github.com/mono/CocosSharp" TargetMode="External"/><Relationship Id="rId310" Type="http://schemas.openxmlformats.org/officeDocument/2006/relationships/hyperlink" Target="https://github.com/garethdown44/nbuilder" TargetMode="External"/><Relationship Id="rId70" Type="http://schemas.openxmlformats.org/officeDocument/2006/relationships/hyperlink" Target="https://github.com/rsdn/nemerle" TargetMode="External"/><Relationship Id="rId91" Type="http://schemas.openxmlformats.org/officeDocument/2006/relationships/hyperlink" Target="https://github.com/ravendb/ravendb" TargetMode="External"/><Relationship Id="rId145" Type="http://schemas.openxmlformats.org/officeDocument/2006/relationships/hyperlink" Target="https://github.com/icsharpcode/AvalonEdit" TargetMode="External"/><Relationship Id="rId166" Type="http://schemas.openxmlformats.org/officeDocument/2006/relationships/hyperlink" Target="http://www.visualstudio.com/en-us/products/visual-studio-express-vs.aspx" TargetMode="External"/><Relationship Id="rId187" Type="http://schemas.openxmlformats.org/officeDocument/2006/relationships/hyperlink" Target="https://github.com/spring-projects/spring-net" TargetMode="External"/><Relationship Id="rId331" Type="http://schemas.openxmlformats.org/officeDocument/2006/relationships/hyperlink" Target="https://github.com/NancyFx/Nancy" TargetMode="External"/><Relationship Id="rId1" Type="http://schemas.openxmlformats.org/officeDocument/2006/relationships/customXml" Target="../customXml/item1.xml"/><Relationship Id="rId212" Type="http://schemas.openxmlformats.org/officeDocument/2006/relationships/hyperlink" Target="https://github.com/jstedfast/MimeKit" TargetMode="External"/><Relationship Id="rId233" Type="http://schemas.openxmlformats.org/officeDocument/2006/relationships/hyperlink" Target="http://updatecontrols.net/cs/" TargetMode="External"/><Relationship Id="rId254" Type="http://schemas.openxmlformats.org/officeDocument/2006/relationships/hyperlink" Target="https://github.com/linq2db/linq2db" TargetMode="External"/><Relationship Id="rId28" Type="http://schemas.openxmlformats.org/officeDocument/2006/relationships/hyperlink" Target="https://github.com/andrewdavey/cassette" TargetMode="External"/><Relationship Id="rId49" Type="http://schemas.openxmlformats.org/officeDocument/2006/relationships/hyperlink" Target="https://github.com/nessos/UnionArgParser" TargetMode="External"/><Relationship Id="rId114" Type="http://schemas.openxmlformats.org/officeDocument/2006/relationships/hyperlink" Target="https://github.com/ServiceStack/Stripe" TargetMode="External"/><Relationship Id="rId275" Type="http://schemas.openxmlformats.org/officeDocument/2006/relationships/hyperlink" Target="https://github.com/Azure/azure-webjobs-sdk" TargetMode="External"/><Relationship Id="rId296" Type="http://schemas.openxmlformats.org/officeDocument/2006/relationships/hyperlink" Target="https://github.com/Code52/pretzel" TargetMode="External"/><Relationship Id="rId300" Type="http://schemas.openxmlformats.org/officeDocument/2006/relationships/hyperlink" Target="http://msdn.microsoft.com/en-us/library/vstudio/ff926074.aspx" TargetMode="External"/><Relationship Id="rId60" Type="http://schemas.openxmlformats.org/officeDocument/2006/relationships/hyperlink" Target="https://github.com/danielcrenna/metrics-net" TargetMode="External"/><Relationship Id="rId81" Type="http://schemas.openxmlformats.org/officeDocument/2006/relationships/hyperlink" Target="http://www.myget.org/" TargetMode="External"/><Relationship Id="rId135" Type="http://schemas.openxmlformats.org/officeDocument/2006/relationships/hyperlink" Target="https://github.com/libgit2/libgit2sharp" TargetMode="External"/><Relationship Id="rId156" Type="http://schemas.openxmlformats.org/officeDocument/2006/relationships/hyperlink" Target="http://fluentbootstrap.com/" TargetMode="External"/><Relationship Id="rId177" Type="http://schemas.openxmlformats.org/officeDocument/2006/relationships/hyperlink" Target="https://github.com/turquoiseowl/i18n" TargetMode="External"/><Relationship Id="rId198" Type="http://schemas.openxmlformats.org/officeDocument/2006/relationships/hyperlink" Target="http://slab.codeplex.com/" TargetMode="External"/><Relationship Id="rId321" Type="http://schemas.openxmlformats.org/officeDocument/2006/relationships/hyperlink" Target="https://github.com/jaredpar/VsVim" TargetMode="External"/><Relationship Id="rId342" Type="http://schemas.openxmlformats.org/officeDocument/2006/relationships/hyperlink" Target="http://www.supersocket.net/" TargetMode="External"/><Relationship Id="rId202" Type="http://schemas.openxmlformats.org/officeDocument/2006/relationships/hyperlink" Target="http://bluemountaincapital.github.io/Deedle/" TargetMode="External"/><Relationship Id="rId223" Type="http://schemas.openxmlformats.org/officeDocument/2006/relationships/hyperlink" Target="https://github.com/JeremySkinner/FluentValidation" TargetMode="External"/><Relationship Id="rId244" Type="http://schemas.openxmlformats.org/officeDocument/2006/relationships/hyperlink" Target="https://github.com/officedev/open-xml-sdk" TargetMode="External"/><Relationship Id="rId18" Type="http://schemas.openxmlformats.org/officeDocument/2006/relationships/hyperlink" Target="https://github.com/spring-projects/spring-net" TargetMode="External"/><Relationship Id="rId39" Type="http://schemas.openxmlformats.org/officeDocument/2006/relationships/hyperlink" Target="https://github.com/psake/psake" TargetMode="External"/><Relationship Id="rId265" Type="http://schemas.openxmlformats.org/officeDocument/2006/relationships/hyperlink" Target="http://hg.rabbitmq.com/rabbitmq-dotnet-client/" TargetMode="External"/><Relationship Id="rId286" Type="http://schemas.openxmlformats.org/officeDocument/2006/relationships/hyperlink" Target="https://github.com/mgravell/protobuf-net" TargetMode="External"/><Relationship Id="rId50" Type="http://schemas.openxmlformats.org/officeDocument/2006/relationships/hyperlink" Target="https://github.com/dotnet/coreclr" TargetMode="External"/><Relationship Id="rId104" Type="http://schemas.openxmlformats.org/officeDocument/2006/relationships/hyperlink" Target="http://www.slimdx.org/" TargetMode="External"/><Relationship Id="rId125" Type="http://schemas.openxmlformats.org/officeDocument/2006/relationships/hyperlink" Target="https://github.com/AdamsLair/duality" TargetMode="External"/><Relationship Id="rId146" Type="http://schemas.openxmlformats.org/officeDocument/2006/relationships/hyperlink" Target="https://github.com/mono/xwt" TargetMode="External"/><Relationship Id="rId167" Type="http://schemas.openxmlformats.org/officeDocument/2006/relationships/hyperlink" Target="http://msdn.microsoft.com/en-us/visual-studio-community-vs.aspx" TargetMode="External"/><Relationship Id="rId188" Type="http://schemas.openxmlformats.org/officeDocument/2006/relationships/hyperlink" Target="https://github.com/seesharper/LightInject" TargetMode="External"/><Relationship Id="rId311" Type="http://schemas.openxmlformats.org/officeDocument/2006/relationships/hyperlink" Target="http://nsubstitute.github.io/" TargetMode="External"/><Relationship Id="rId332" Type="http://schemas.openxmlformats.org/officeDocument/2006/relationships/hyperlink" Target="https://github.com/tjanczuk/iisnode" TargetMode="External"/><Relationship Id="rId71" Type="http://schemas.openxmlformats.org/officeDocument/2006/relationships/hyperlink" Target="https://github.com/praeclarum/Netjs" TargetMode="External"/><Relationship Id="rId92" Type="http://schemas.openxmlformats.org/officeDocument/2006/relationships/hyperlink" Target="https://dev.mysql.com/downloads/connector/net/" TargetMode="External"/><Relationship Id="rId213" Type="http://schemas.openxmlformats.org/officeDocument/2006/relationships/hyperlink" Target="https://github.com/milkshakesoftware/PreMailer.Net" TargetMode="External"/><Relationship Id="rId234" Type="http://schemas.openxmlformats.org/officeDocument/2006/relationships/hyperlink" Target="https://github.com/reactiveui/reactiveui/" TargetMode="External"/><Relationship Id="rId2" Type="http://schemas.openxmlformats.org/officeDocument/2006/relationships/numbering" Target="numbering.xml"/><Relationship Id="rId29" Type="http://schemas.openxmlformats.org/officeDocument/2006/relationships/hyperlink" Target="https://github.com/ajorkowski/NodeAssets" TargetMode="External"/><Relationship Id="rId255" Type="http://schemas.openxmlformats.org/officeDocument/2006/relationships/hyperlink" Target="https://www.nuget.org/" TargetMode="External"/><Relationship Id="rId276" Type="http://schemas.openxmlformats.org/officeDocument/2006/relationships/hyperlink" Target="https://github.com/Azure/azure-webjobs-sdk-extensions" TargetMode="External"/><Relationship Id="rId297" Type="http://schemas.openxmlformats.org/officeDocument/2006/relationships/hyperlink" Target="https://github.com/Sandra/Sandra.Snow" TargetMode="External"/><Relationship Id="rId40" Type="http://schemas.openxmlformats.org/officeDocument/2006/relationships/hyperlink" Target="https://github.com/fsharp/FAKE" TargetMode="External"/><Relationship Id="rId115" Type="http://schemas.openxmlformats.org/officeDocument/2006/relationships/hyperlink" Target="https://github.com/smartstoreag/SmartStoreNET" TargetMode="External"/><Relationship Id="rId136" Type="http://schemas.openxmlformats.org/officeDocument/2006/relationships/hyperlink" Target="https://github.com/mono/ngit" TargetMode="External"/><Relationship Id="rId157" Type="http://schemas.openxmlformats.org/officeDocument/2006/relationships/hyperlink" Target="http://htmlagilitypack.codeplex.com/" TargetMode="External"/><Relationship Id="rId178" Type="http://schemas.openxmlformats.org/officeDocument/2006/relationships/hyperlink" Target="https://github.com/cefsharp/CefSharp" TargetMode="External"/><Relationship Id="rId301" Type="http://schemas.openxmlformats.org/officeDocument/2006/relationships/hyperlink" Target="https://github.com/Antaris/RazorEngine" TargetMode="External"/><Relationship Id="rId322" Type="http://schemas.openxmlformats.org/officeDocument/2006/relationships/hyperlink" Target="http://visualstudiogallery.msdn.microsoft.com/27077b70-9dad-4c64-adcf-c7cf6bc9970c" TargetMode="External"/><Relationship Id="rId343" Type="http://schemas.openxmlformats.org/officeDocument/2006/relationships/hyperlink" Target="https://github.com/Topshelf/Topshelf" TargetMode="External"/><Relationship Id="rId61" Type="http://schemas.openxmlformats.org/officeDocument/2006/relationships/hyperlink" Target="http://bridge.net/" TargetMode="External"/><Relationship Id="rId82" Type="http://schemas.openxmlformats.org/officeDocument/2006/relationships/hyperlink" Target="http://www.appveyor.com/" TargetMode="External"/><Relationship Id="rId199" Type="http://schemas.openxmlformats.org/officeDocument/2006/relationships/hyperlink" Target="http://accord-framework.net/" TargetMode="External"/><Relationship Id="rId203" Type="http://schemas.openxmlformats.org/officeDocument/2006/relationships/hyperlink" Target="http://www.fslab.org/" TargetMode="External"/><Relationship Id="rId19" Type="http://schemas.openxmlformats.org/officeDocument/2006/relationships/hyperlink" Target="https://github.com/NonFactors/MVC.Template" TargetMode="External"/><Relationship Id="rId224" Type="http://schemas.openxmlformats.org/officeDocument/2006/relationships/hyperlink" Target="https://github.com/MehdiK/Humanizer" TargetMode="External"/><Relationship Id="rId245" Type="http://schemas.openxmlformats.org/officeDocument/2006/relationships/hyperlink" Target="https://github.com/aspnet/EntityFramework" TargetMode="External"/><Relationship Id="rId266" Type="http://schemas.openxmlformats.org/officeDocument/2006/relationships/hyperlink" Target="https://github.com/zeromq/netmq" TargetMode="External"/><Relationship Id="rId287" Type="http://schemas.openxmlformats.org/officeDocument/2006/relationships/hyperlink" Target="https://github.com/JamesNK/Newtonsoft.Json" TargetMode="External"/><Relationship Id="rId30" Type="http://schemas.openxmlformats.org/officeDocument/2006/relationships/hyperlink" Target="https://github.com/ServiceStack/Bundler" TargetMode="External"/><Relationship Id="rId105" Type="http://schemas.openxmlformats.org/officeDocument/2006/relationships/hyperlink" Target="https://github.com/sharpdx/SharpDX" TargetMode="External"/><Relationship Id="rId126" Type="http://schemas.openxmlformats.org/officeDocument/2006/relationships/hyperlink" Target="https://github.com/SiliconStudio/paradox" TargetMode="External"/><Relationship Id="rId147" Type="http://schemas.openxmlformats.org/officeDocument/2006/relationships/hyperlink" Target="https://github.com/mono/gtk-sharp" TargetMode="External"/><Relationship Id="rId168" Type="http://schemas.openxmlformats.org/officeDocument/2006/relationships/hyperlink" Target="http://dotnetpad.codeplex.com/" TargetMode="External"/><Relationship Id="rId312" Type="http://schemas.openxmlformats.org/officeDocument/2006/relationships/hyperlink" Target="https://github.com/nunit/nunit-framework" TargetMode="External"/><Relationship Id="rId333" Type="http://schemas.openxmlformats.org/officeDocument/2006/relationships/hyperlink" Target="http://suave.io/" TargetMode="External"/><Relationship Id="rId51" Type="http://schemas.openxmlformats.org/officeDocument/2006/relationships/hyperlink" Target="https://compositec1.codeplex.com/" TargetMode="External"/><Relationship Id="rId72" Type="http://schemas.openxmlformats.org/officeDocument/2006/relationships/hyperlink" Target="https://github.com/dotnet/roslyn" TargetMode="External"/><Relationship Id="rId93" Type="http://schemas.openxmlformats.org/officeDocument/2006/relationships/hyperlink" Target="https://github.com/npgsql/Npgsql" TargetMode="External"/><Relationship Id="rId189" Type="http://schemas.openxmlformats.org/officeDocument/2006/relationships/hyperlink" Target="https://github.com/grumpydev/TinyIoC" TargetMode="External"/><Relationship Id="rId3" Type="http://schemas.openxmlformats.org/officeDocument/2006/relationships/styles" Target="styles.xml"/><Relationship Id="rId214" Type="http://schemas.openxmlformats.org/officeDocument/2006/relationships/hyperlink" Target="http://www.mathdotnet.com/" TargetMode="External"/><Relationship Id="rId235" Type="http://schemas.openxmlformats.org/officeDocument/2006/relationships/hyperlink" Target="http://okraframework.github.io/" TargetMode="External"/><Relationship Id="rId256" Type="http://schemas.openxmlformats.org/officeDocument/2006/relationships/hyperlink" Target="https://www.myget.org/opensource" TargetMode="External"/><Relationship Id="rId277" Type="http://schemas.openxmlformats.org/officeDocument/2006/relationships/hyperlink" Target="https://azure.microsoft.com/en-us/documentation/articles/app-service-webjobs-readme/" TargetMode="External"/><Relationship Id="rId298" Type="http://schemas.openxmlformats.org/officeDocument/2006/relationships/hyperlink" Target="http://wyam.io/" TargetMode="External"/><Relationship Id="rId116" Type="http://schemas.openxmlformats.org/officeDocument/2006/relationships/hyperlink" Target="http://stripe.com/" TargetMode="External"/><Relationship Id="rId137" Type="http://schemas.openxmlformats.org/officeDocument/2006/relationships/hyperlink" Target="https://github.com/dahlbyk/posh-git" TargetMode="External"/><Relationship Id="rId158" Type="http://schemas.openxmlformats.org/officeDocument/2006/relationships/hyperlink" Target="https://github.com/Ivony/Jumony" TargetMode="External"/><Relationship Id="rId302" Type="http://schemas.openxmlformats.org/officeDocument/2006/relationships/hyperlink" Target="https://github.com/jdiamond/Nustache" TargetMode="External"/><Relationship Id="rId323" Type="http://schemas.openxmlformats.org/officeDocument/2006/relationships/hyperlink" Target="https://github.com/ligershark/side-waffle" TargetMode="External"/><Relationship Id="rId344" Type="http://schemas.openxmlformats.org/officeDocument/2006/relationships/hyperlink" Target="https://github.com/tallesl/.NET-libraries-that-make-your-life-easier" TargetMode="External"/><Relationship Id="rId20" Type="http://schemas.openxmlformats.org/officeDocument/2006/relationships/hyperlink" Target="https://github.com/fsprojects/ProjectScaffold" TargetMode="External"/><Relationship Id="rId41" Type="http://schemas.openxmlformats.org/officeDocument/2006/relationships/hyperlink" Target="https://github.com/nightroman/Invoke-Build" TargetMode="External"/><Relationship Id="rId62" Type="http://schemas.openxmlformats.org/officeDocument/2006/relationships/hyperlink" Target="https://github.com/bridgedotnet/Bridge" TargetMode="External"/><Relationship Id="rId83" Type="http://schemas.openxmlformats.org/officeDocument/2006/relationships/hyperlink" Target="https://bouncycastle.org/" TargetMode="External"/><Relationship Id="rId179" Type="http://schemas.openxmlformats.org/officeDocument/2006/relationships/hyperlink" Target="https://github.com/mono/CppSharp" TargetMode="External"/><Relationship Id="rId190" Type="http://schemas.openxmlformats.org/officeDocument/2006/relationships/hyperlink" Target="http://essentialdiagnostics.codeplex.com/" TargetMode="External"/><Relationship Id="rId204" Type="http://schemas.openxmlformats.org/officeDocument/2006/relationships/hyperlink" Target="https://github.com/sethjuarez/numl" TargetMode="External"/><Relationship Id="rId225" Type="http://schemas.openxmlformats.org/officeDocument/2006/relationships/hyperlink" Target="http://www.linqpad.net/" TargetMode="External"/><Relationship Id="rId246" Type="http://schemas.openxmlformats.org/officeDocument/2006/relationships/hyperlink" Target="https://github.com/igor-tkachev/bltoolkit" TargetMode="External"/><Relationship Id="rId267" Type="http://schemas.openxmlformats.org/officeDocument/2006/relationships/hyperlink" Target="https://github.com/MassTransit/MassTransit" TargetMode="External"/><Relationship Id="rId288" Type="http://schemas.openxmlformats.org/officeDocument/2006/relationships/hyperlink" Target="https://github.com/ServiceStack/ServiceStack.Text" TargetMode="External"/><Relationship Id="rId106" Type="http://schemas.openxmlformats.org/officeDocument/2006/relationships/hyperlink" Target="https://github.com/dotnet/orleans" TargetMode="External"/><Relationship Id="rId127" Type="http://schemas.openxmlformats.org/officeDocument/2006/relationships/hyperlink" Target="https://github.com/NetTopologySuite/NetTopologySuite/" TargetMode="External"/><Relationship Id="rId313" Type="http://schemas.openxmlformats.org/officeDocument/2006/relationships/hyperlink" Target="https://github.com/ayende/rhino-mocks" TargetMode="External"/><Relationship Id="rId10" Type="http://schemas.openxmlformats.org/officeDocument/2006/relationships/hyperlink" Target="https://github.com/WebApiContrib/WebAPIContrib" TargetMode="External"/><Relationship Id="rId31" Type="http://schemas.openxmlformats.org/officeDocument/2006/relationships/hyperlink" Target="https://github.com/jetheredge/SquishIt" TargetMode="External"/><Relationship Id="rId52" Type="http://schemas.openxmlformats.org/officeDocument/2006/relationships/hyperlink" Target="https://mojoportal.codeplex.com/" TargetMode="External"/><Relationship Id="rId73" Type="http://schemas.openxmlformats.org/officeDocument/2006/relationships/hyperlink" Target="https://github.com/Microsoft/visualfsharp" TargetMode="External"/><Relationship Id="rId94" Type="http://schemas.openxmlformats.org/officeDocument/2006/relationships/hyperlink" Target="https://github.com/mongodb/mongo-csharp-driver" TargetMode="External"/><Relationship Id="rId148" Type="http://schemas.openxmlformats.org/officeDocument/2006/relationships/hyperlink" Target="https://github.com/ButchersBoy/MaterialDesignInXamlToolkit" TargetMode="External"/><Relationship Id="rId169" Type="http://schemas.openxmlformats.org/officeDocument/2006/relationships/hyperlink" Target="https://code.visualstudio.com/" TargetMode="External"/><Relationship Id="rId334" Type="http://schemas.openxmlformats.org/officeDocument/2006/relationships/hyperlink" Target="https://github.com/unosquare/embedio" TargetMode="External"/><Relationship Id="rId4" Type="http://schemas.openxmlformats.org/officeDocument/2006/relationships/settings" Target="settings.xml"/><Relationship Id="rId180" Type="http://schemas.openxmlformats.org/officeDocument/2006/relationships/hyperlink" Target="https://github.com/mono/sharpen" TargetMode="External"/><Relationship Id="rId215" Type="http://schemas.openxmlformats.org/officeDocument/2006/relationships/hyperlink" Target="https://github.com/mono/taglib-sharp" TargetMode="External"/><Relationship Id="rId236" Type="http://schemas.openxmlformats.org/officeDocument/2006/relationships/hyperlink" Target="http://waf.codeplex.com/" TargetMode="External"/><Relationship Id="rId257" Type="http://schemas.openxmlformats.org/officeDocument/2006/relationships/hyperlink" Target="http://www.myget.org/" TargetMode="External"/><Relationship Id="rId278" Type="http://schemas.openxmlformats.org/officeDocument/2006/relationships/hyperlink" Target="https://github.com/aws/aws-sdk-net" TargetMode="External"/><Relationship Id="rId303" Type="http://schemas.openxmlformats.org/officeDocument/2006/relationships/hyperlink" Target="https://github.com/dotliquid/dotliquid" TargetMode="External"/><Relationship Id="rId42" Type="http://schemas.openxmlformats.org/officeDocument/2006/relationships/hyperlink" Target="https://github.com/Microsoft/msbuild" TargetMode="External"/><Relationship Id="rId84" Type="http://schemas.openxmlformats.org/officeDocument/2006/relationships/hyperlink" Target="http://hashlib.codeplex.com/" TargetMode="External"/><Relationship Id="rId138" Type="http://schemas.openxmlformats.org/officeDocument/2006/relationships/hyperlink" Target="https://github.com/oxyplot/" TargetMode="External"/><Relationship Id="rId345" Type="http://schemas.openxmlformats.org/officeDocument/2006/relationships/hyperlink" Target="https://github.com/aloisdg/awesome-linq" TargetMode="External"/><Relationship Id="rId191" Type="http://schemas.openxmlformats.org/officeDocument/2006/relationships/hyperlink" Target="https://github.com/nlog/NLog/" TargetMode="External"/><Relationship Id="rId205" Type="http://schemas.openxmlformats.org/officeDocument/2006/relationships/hyperlink" Target="http://bluemountaincapital.github.io/FSharpRProvider/" TargetMode="External"/><Relationship Id="rId247" Type="http://schemas.openxmlformats.org/officeDocument/2006/relationships/hyperlink" Target="https://github.com/StackExchange/dapper-dot-net" TargetMode="External"/><Relationship Id="rId107" Type="http://schemas.openxmlformats.org/officeDocument/2006/relationships/hyperlink" Target="https://github.com/akkadotnet/akka.net" TargetMode="External"/><Relationship Id="rId289" Type="http://schemas.openxmlformats.org/officeDocument/2006/relationships/hyperlink" Target="https://github.com/msgpack/msgpack-cli" TargetMode="External"/><Relationship Id="rId11" Type="http://schemas.openxmlformats.org/officeDocument/2006/relationships/hyperlink" Target="https://github.com/aspnetboilerplate/aspnetboilerplate" TargetMode="External"/><Relationship Id="rId53" Type="http://schemas.openxmlformats.org/officeDocument/2006/relationships/hyperlink" Target="http://www.n2cms.com/" TargetMode="External"/><Relationship Id="rId149" Type="http://schemas.openxmlformats.org/officeDocument/2006/relationships/hyperlink" Target="https://github.com/picoe/Eto" TargetMode="External"/><Relationship Id="rId314" Type="http://schemas.openxmlformats.org/officeDocument/2006/relationships/hyperlink" Target="https://github.com/shouldly/shouldly" TargetMode="External"/><Relationship Id="rId95" Type="http://schemas.openxmlformats.org/officeDocument/2006/relationships/hyperlink" Target="https://github.com/ServiceStack/ServiceStack.Redis" TargetMode="External"/><Relationship Id="rId160" Type="http://schemas.openxmlformats.org/officeDocument/2006/relationships/hyperlink" Target="https://github.com/restsharp/RestSharp" TargetMode="External"/><Relationship Id="rId216" Type="http://schemas.openxmlformats.org/officeDocument/2006/relationships/hyperlink" Target="https://github.com/goncalopereira/statsd-csharp-client" TargetMode="External"/><Relationship Id="rId258" Type="http://schemas.openxmlformats.org/officeDocument/2006/relationships/hyperlink" Target="http://fsprojects.github.io/Paket/" TargetMode="External"/><Relationship Id="rId22" Type="http://schemas.openxmlformats.org/officeDocument/2006/relationships/hyperlink" Target="https://github.com/Windows-XAML/Template10" TargetMode="External"/><Relationship Id="rId64" Type="http://schemas.openxmlformats.org/officeDocument/2006/relationships/hyperlink" Target="https://github.com/fsharp/fsharp/" TargetMode="External"/><Relationship Id="rId118" Type="http://schemas.openxmlformats.org/officeDocument/2006/relationships/hyperlink" Target="http://beyourmarket.com/" TargetMode="External"/><Relationship Id="rId325" Type="http://schemas.openxmlformats.org/officeDocument/2006/relationships/hyperlink" Target="http://vsrefactoringessentials.com/" TargetMode="External"/><Relationship Id="rId171" Type="http://schemas.openxmlformats.org/officeDocument/2006/relationships/hyperlink" Target="http://imageprocessor.org/" TargetMode="External"/><Relationship Id="rId227" Type="http://schemas.openxmlformats.org/officeDocument/2006/relationships/hyperlink" Target="http://berkin.me/rant" TargetMode="External"/><Relationship Id="rId269" Type="http://schemas.openxmlformats.org/officeDocument/2006/relationships/hyperlink" Target="https://github.com/mikehadlow/EasyNetQ" TargetMode="External"/><Relationship Id="rId33" Type="http://schemas.openxmlformats.org/officeDocument/2006/relationships/hyperlink" Target="https://github.com/DotNetOpenAuth/DotNetOpenAuth" TargetMode="External"/><Relationship Id="rId129" Type="http://schemas.openxmlformats.org/officeDocument/2006/relationships/hyperlink" Target="http://bonobogitserver.com/" TargetMode="External"/><Relationship Id="rId280" Type="http://schemas.openxmlformats.org/officeDocument/2006/relationships/hyperlink" Target="https://github.com/octokit/octokit.net" TargetMode="External"/><Relationship Id="rId336" Type="http://schemas.openxmlformats.org/officeDocument/2006/relationships/hyperlink" Target="http://www.jexus.org/" TargetMode="External"/><Relationship Id="rId75" Type="http://schemas.openxmlformats.org/officeDocument/2006/relationships/hyperlink" Target="http://dotnetzip.codeplex.com/" TargetMode="External"/><Relationship Id="rId140" Type="http://schemas.openxmlformats.org/officeDocument/2006/relationships/hyperlink" Target="https://github.com/praeclarum/NGraphics" TargetMode="External"/><Relationship Id="rId182" Type="http://schemas.openxmlformats.org/officeDocument/2006/relationships/hyperlink" Target="https://github.com/castleproject/Windsor" TargetMode="External"/><Relationship Id="rId6" Type="http://schemas.openxmlformats.org/officeDocument/2006/relationships/hyperlink" Target="https://github.com/NancyFx/Nancy" TargetMode="External"/><Relationship Id="rId238" Type="http://schemas.openxmlformats.org/officeDocument/2006/relationships/hyperlink" Target="https://github.com/canton7/stylet/" TargetMode="External"/><Relationship Id="rId291" Type="http://schemas.openxmlformats.org/officeDocument/2006/relationships/hyperlink" Target="https://github.com/hultqvist/ProtoBuf" TargetMode="External"/><Relationship Id="rId305" Type="http://schemas.openxmlformats.org/officeDocument/2006/relationships/hyperlink" Target="https://github.com/FakeItEasy/FakeItEasy" TargetMode="External"/><Relationship Id="rId347" Type="http://schemas.openxmlformats.org/officeDocument/2006/relationships/theme" Target="theme/theme1.xml"/><Relationship Id="rId44" Type="http://schemas.openxmlformats.org/officeDocument/2006/relationships/hyperlink" Target="https://github.com/aliostad/CacheCow" TargetMode="External"/><Relationship Id="rId86" Type="http://schemas.openxmlformats.org/officeDocument/2006/relationships/hyperlink" Target="https://github.com/bitbeans/StreamCryptor" TargetMode="External"/><Relationship Id="rId151" Type="http://schemas.openxmlformats.org/officeDocument/2006/relationships/hyperlink" Target="https://github.com/fluentribbon/Fluent.Ribbon" TargetMode="External"/><Relationship Id="rId193" Type="http://schemas.openxmlformats.org/officeDocument/2006/relationships/hyperlink" Target="https://github.com/alexanderbeletsky/elmah-mvc" TargetMode="External"/><Relationship Id="rId207" Type="http://schemas.openxmlformats.org/officeDocument/2006/relationships/hyperlink" Target="https://code.google.com/p/markdownsharp/" TargetMode="External"/><Relationship Id="rId249" Type="http://schemas.openxmlformats.org/officeDocument/2006/relationships/hyperlink" Target="https://github.com/nhibernate" TargetMode="External"/><Relationship Id="rId13" Type="http://schemas.openxmlformats.org/officeDocument/2006/relationships/hyperlink" Target="https://github.com/dotnet/corefx" TargetMode="External"/><Relationship Id="rId109" Type="http://schemas.openxmlformats.org/officeDocument/2006/relationships/hyperlink" Target="https://github.com/Geaz/sharpDox" TargetMode="External"/><Relationship Id="rId260" Type="http://schemas.openxmlformats.org/officeDocument/2006/relationships/hyperlink" Target="https://github.com/itext/itextsharp" TargetMode="External"/><Relationship Id="rId316" Type="http://schemas.openxmlformats.org/officeDocument/2006/relationships/hyperlink" Target="https://github.com/xunit/xunit" TargetMode="External"/><Relationship Id="rId55" Type="http://schemas.openxmlformats.org/officeDocument/2006/relationships/hyperlink" Target="https://github.com/PiranhaCMS/Piranha" TargetMode="External"/><Relationship Id="rId97" Type="http://schemas.openxmlformats.org/officeDocument/2006/relationships/hyperlink" Target="https://github.com/datastax/csharp-driver" TargetMode="External"/><Relationship Id="rId120" Type="http://schemas.openxmlformats.org/officeDocument/2006/relationships/hyperlink" Target="https://github.com/VirtoCommerce/vc-community" TargetMode="External"/><Relationship Id="rId162" Type="http://schemas.openxmlformats.org/officeDocument/2006/relationships/hyperlink" Target="https://github.com/paulcbetts/refit" TargetMode="External"/><Relationship Id="rId218" Type="http://schemas.openxmlformats.org/officeDocument/2006/relationships/hyperlink" Target="https://dotnetfiddle.net/" TargetMode="External"/><Relationship Id="rId271" Type="http://schemas.openxmlformats.org/officeDocument/2006/relationships/hyperlink" Target="https://github.com/Reactive-Extensions/Rx.NET" TargetMode="External"/><Relationship Id="rId24" Type="http://schemas.openxmlformats.org/officeDocument/2006/relationships/hyperlink" Target="http://simlbot.com/" TargetMode="External"/><Relationship Id="rId66" Type="http://schemas.openxmlformats.org/officeDocument/2006/relationships/hyperlink" Target="http://jsil.org/" TargetMode="External"/><Relationship Id="rId131" Type="http://schemas.openxmlformats.org/officeDocument/2006/relationships/hyperlink" Target="http://gitextensions.github.io/" TargetMode="External"/><Relationship Id="rId327" Type="http://schemas.openxmlformats.org/officeDocument/2006/relationships/hyperlink" Target="https://github.com/laurentkempe/GitDiffMargin" TargetMode="External"/><Relationship Id="rId173" Type="http://schemas.openxmlformats.org/officeDocument/2006/relationships/hyperlink" Target="https://github.com/drewnoakes/metadata-extractor-dotnet" TargetMode="External"/><Relationship Id="rId229" Type="http://schemas.openxmlformats.org/officeDocument/2006/relationships/hyperlink" Target="https://github.com/scriptcs/scriptcs" TargetMode="External"/><Relationship Id="rId240" Type="http://schemas.openxmlformats.org/officeDocument/2006/relationships/hyperlink" Target="https://closedxml.codeple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56081-9A73-41DC-87C7-1E0A39A24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5749</Words>
  <Characters>32773</Characters>
  <Application>Microsoft Office Word</Application>
  <DocSecurity>0</DocSecurity>
  <Lines>273</Lines>
  <Paragraphs>76</Paragraphs>
  <ScaleCrop>false</ScaleCrop>
  <Company/>
  <LinksUpToDate>false</LinksUpToDate>
  <CharactersWithSpaces>38446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nitian du</dc:creator>
  <cp:keywords/>
  <dc:description/>
  <cp:lastModifiedBy>nitian du</cp:lastModifiedBy>
  <cp:revision>3</cp:revision>
  <dcterms:created xsi:type="dcterms:W3CDTF">2016-04-19T07:50:00Z</dcterms:created>
  <dcterms:modified xsi:type="dcterms:W3CDTF">2016-04-19T07:51:00Z</dcterms:modified>
</cp:coreProperties>
</file>